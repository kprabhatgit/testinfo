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D7C3" w14:textId="77777777" w:rsidR="001A15C0" w:rsidRDefault="001A15C0" w:rsidP="001A15C0">
      <w:pPr>
        <w:pStyle w:val="Title"/>
        <w:rPr>
          <w:lang w:val="en-GB"/>
        </w:rPr>
      </w:pPr>
      <w:bookmarkStart w:id="0" w:name="_GoBack"/>
      <w:bookmarkEnd w:id="0"/>
    </w:p>
    <w:p w14:paraId="1A99031F" w14:textId="77777777" w:rsidR="001A15C0" w:rsidRDefault="001A15C0" w:rsidP="001A15C0">
      <w:pPr>
        <w:pStyle w:val="Title"/>
        <w:rPr>
          <w:lang w:val="en-GB"/>
        </w:rPr>
      </w:pPr>
    </w:p>
    <w:p w14:paraId="7B198756" w14:textId="77777777" w:rsidR="001A15C0" w:rsidRDefault="001A15C0" w:rsidP="001A15C0">
      <w:pPr>
        <w:pStyle w:val="Title"/>
        <w:rPr>
          <w:lang w:val="en-GB"/>
        </w:rPr>
      </w:pPr>
    </w:p>
    <w:p w14:paraId="1D69EE99" w14:textId="77777777" w:rsidR="001A15C0" w:rsidRDefault="001A15C0" w:rsidP="001A15C0">
      <w:pPr>
        <w:pStyle w:val="Title"/>
        <w:rPr>
          <w:lang w:val="en-GB"/>
        </w:rPr>
      </w:pPr>
    </w:p>
    <w:p w14:paraId="03F31CE8" w14:textId="77777777" w:rsidR="001A15C0" w:rsidRDefault="001A15C0" w:rsidP="001A15C0">
      <w:pPr>
        <w:pStyle w:val="Title"/>
        <w:rPr>
          <w:lang w:val="en-GB"/>
        </w:rPr>
      </w:pPr>
    </w:p>
    <w:p w14:paraId="20A8A209" w14:textId="77777777" w:rsidR="001A15C0" w:rsidRDefault="001A15C0" w:rsidP="001A15C0">
      <w:pPr>
        <w:pStyle w:val="Title"/>
        <w:rPr>
          <w:lang w:val="en-GB"/>
        </w:rPr>
      </w:pPr>
    </w:p>
    <w:p w14:paraId="005CFE21" w14:textId="77777777" w:rsidR="001A15C0" w:rsidRDefault="001A15C0" w:rsidP="001A15C0">
      <w:pPr>
        <w:pStyle w:val="Title"/>
        <w:rPr>
          <w:lang w:val="en-GB"/>
        </w:rPr>
      </w:pPr>
    </w:p>
    <w:p w14:paraId="0A8DD6B6" w14:textId="77777777" w:rsidR="001A15C0" w:rsidRDefault="004F6F04" w:rsidP="001A15C0">
      <w:pPr>
        <w:pStyle w:val="Title"/>
        <w:rPr>
          <w:lang w:val="en-GB"/>
        </w:rPr>
      </w:pPr>
      <w:r>
        <w:rPr>
          <w:lang w:val="en-GB"/>
        </w:rPr>
        <w:t>Accounting Hub – Non Functional Requirements</w:t>
      </w:r>
    </w:p>
    <w:p w14:paraId="7E72C9B9" w14:textId="77777777" w:rsidR="001A15C0" w:rsidRDefault="001A15C0" w:rsidP="001A15C0">
      <w:pPr>
        <w:pStyle w:val="Title"/>
        <w:rPr>
          <w:lang w:val="en-GB"/>
        </w:rPr>
      </w:pPr>
    </w:p>
    <w:p w14:paraId="14B1C2F9" w14:textId="77777777" w:rsidR="001A15C0" w:rsidRDefault="001A15C0" w:rsidP="001A15C0">
      <w:pPr>
        <w:pStyle w:val="Subtitle"/>
        <w:rPr>
          <w:lang w:val="en-GB"/>
        </w:rPr>
      </w:pPr>
    </w:p>
    <w:p w14:paraId="02919012" w14:textId="77777777" w:rsidR="001A15C0" w:rsidRDefault="001A15C0" w:rsidP="001A15C0">
      <w:pPr>
        <w:pStyle w:val="Subtitle"/>
        <w:rPr>
          <w:lang w:val="en-GB"/>
        </w:rPr>
      </w:pPr>
    </w:p>
    <w:p w14:paraId="2550AC33" w14:textId="77777777" w:rsidR="001A15C0" w:rsidRDefault="001A15C0" w:rsidP="001A15C0">
      <w:pPr>
        <w:pStyle w:val="Subtitle"/>
        <w:rPr>
          <w:lang w:val="en-GB"/>
        </w:rPr>
      </w:pPr>
    </w:p>
    <w:p w14:paraId="22EAFA12" w14:textId="77777777" w:rsidR="001A15C0" w:rsidRDefault="001A15C0" w:rsidP="001A15C0">
      <w:pPr>
        <w:pStyle w:val="Subtitle"/>
        <w:rPr>
          <w:lang w:val="en-GB"/>
        </w:rPr>
      </w:pPr>
    </w:p>
    <w:p w14:paraId="2B885158" w14:textId="77777777" w:rsidR="001A15C0" w:rsidRDefault="001A15C0" w:rsidP="001A15C0">
      <w:pPr>
        <w:pStyle w:val="Subtitle"/>
        <w:rPr>
          <w:lang w:val="en-GB"/>
        </w:rPr>
      </w:pPr>
    </w:p>
    <w:p w14:paraId="27A5576A" w14:textId="77777777" w:rsidR="001A15C0" w:rsidRDefault="001A15C0" w:rsidP="001A15C0">
      <w:pPr>
        <w:pStyle w:val="Subtitle"/>
        <w:rPr>
          <w:lang w:val="en-GB"/>
        </w:rPr>
      </w:pPr>
    </w:p>
    <w:p w14:paraId="0D174B10" w14:textId="77777777" w:rsidR="001A15C0" w:rsidRDefault="001A15C0" w:rsidP="001A15C0">
      <w:pPr>
        <w:pStyle w:val="Subtitle"/>
        <w:rPr>
          <w:lang w:val="en-GB"/>
        </w:rPr>
      </w:pPr>
    </w:p>
    <w:p w14:paraId="51A75836" w14:textId="77777777" w:rsidR="001A15C0" w:rsidRDefault="001A15C0" w:rsidP="001A15C0">
      <w:pPr>
        <w:pStyle w:val="Subtitle"/>
        <w:rPr>
          <w:lang w:val="en-GB"/>
        </w:rPr>
      </w:pPr>
    </w:p>
    <w:p w14:paraId="1BF000B0" w14:textId="77777777" w:rsidR="001A15C0" w:rsidRDefault="001A15C0" w:rsidP="001A15C0">
      <w:pPr>
        <w:pStyle w:val="Subtitle"/>
        <w:rPr>
          <w:lang w:val="en-GB"/>
        </w:rPr>
      </w:pPr>
      <w:bookmarkStart w:id="1" w:name="LAuthor"/>
      <w:r>
        <w:rPr>
          <w:lang w:val="en-GB"/>
        </w:rPr>
        <w:t>Author:</w:t>
      </w:r>
      <w:bookmarkEnd w:id="1"/>
      <w:r w:rsidR="00B57070">
        <w:rPr>
          <w:lang w:val="en-GB"/>
        </w:rPr>
        <w:t xml:space="preserve"> </w:t>
      </w:r>
      <w:r w:rsidR="00AB65B4">
        <w:rPr>
          <w:lang w:val="en-GB"/>
        </w:rPr>
        <w:t>Shishir Narain</w:t>
      </w:r>
      <w:r w:rsidR="0038625F">
        <w:rPr>
          <w:lang w:val="en-GB"/>
        </w:rPr>
        <w:br/>
      </w:r>
      <w:r w:rsidR="00AB65B4">
        <w:rPr>
          <w:lang w:val="en-GB"/>
        </w:rPr>
        <w:t>Architect- Accounting Hub</w:t>
      </w:r>
    </w:p>
    <w:p w14:paraId="61571715" w14:textId="77777777" w:rsidR="00B57070" w:rsidRDefault="00B57070" w:rsidP="001A15C0">
      <w:pPr>
        <w:pStyle w:val="Subtitle"/>
        <w:rPr>
          <w:lang w:val="en-GB"/>
        </w:rPr>
      </w:pPr>
      <w:bookmarkStart w:id="2" w:name="Lcustomer"/>
    </w:p>
    <w:bookmarkEnd w:id="2"/>
    <w:p w14:paraId="651D74D7" w14:textId="77777777" w:rsidR="001A15C0" w:rsidRDefault="001A15C0" w:rsidP="001A15C0">
      <w:pPr>
        <w:pStyle w:val="Subtitle"/>
        <w:rPr>
          <w:lang w:val="en-GB"/>
        </w:rPr>
      </w:pPr>
      <w:r>
        <w:rPr>
          <w:lang w:val="en-GB"/>
        </w:rPr>
        <w:fldChar w:fldCharType="begin"/>
      </w:r>
      <w:r>
        <w:rPr>
          <w:lang w:val="en-GB"/>
        </w:rPr>
        <w:instrText xml:space="preserve"> DOCPROPERTY  Client  \* MERGEFORMAT </w:instrText>
      </w:r>
      <w:r>
        <w:rPr>
          <w:lang w:val="en-GB"/>
        </w:rPr>
        <w:fldChar w:fldCharType="separate"/>
      </w:r>
      <w:r>
        <w:rPr>
          <w:lang w:val="en-GB"/>
        </w:rPr>
        <w:t>Lloyds Banking Group</w:t>
      </w:r>
      <w:r>
        <w:rPr>
          <w:lang w:val="en-GB"/>
        </w:rPr>
        <w:fldChar w:fldCharType="end"/>
      </w:r>
    </w:p>
    <w:p w14:paraId="361851BE" w14:textId="77777777" w:rsidR="001A15C0" w:rsidRDefault="001A15C0" w:rsidP="001A15C0">
      <w:pPr>
        <w:jc w:val="right"/>
        <w:rPr>
          <w:lang w:val="en-GB"/>
        </w:rPr>
      </w:pPr>
    </w:p>
    <w:p w14:paraId="5E04C69B" w14:textId="77777777" w:rsidR="001A15C0" w:rsidRDefault="001A15C0" w:rsidP="001A15C0">
      <w:pPr>
        <w:jc w:val="right"/>
        <w:rPr>
          <w:lang w:val="en-GB"/>
        </w:rPr>
      </w:pPr>
    </w:p>
    <w:p w14:paraId="78440751" w14:textId="77777777" w:rsidR="001A15C0" w:rsidRDefault="001A15C0" w:rsidP="001A15C0">
      <w:pPr>
        <w:jc w:val="right"/>
        <w:rPr>
          <w:lang w:val="en-GB"/>
        </w:rPr>
      </w:pPr>
    </w:p>
    <w:p w14:paraId="64D9948D" w14:textId="77777777" w:rsidR="001A15C0" w:rsidRDefault="001A15C0" w:rsidP="001A15C0">
      <w:pPr>
        <w:jc w:val="right"/>
        <w:rPr>
          <w:lang w:val="en-GB"/>
        </w:rPr>
      </w:pPr>
    </w:p>
    <w:p w14:paraId="0A24D53E" w14:textId="77777777" w:rsidR="001A15C0" w:rsidRDefault="00DB71D1" w:rsidP="001A15C0">
      <w:pPr>
        <w:jc w:val="right"/>
        <w:rPr>
          <w:lang w:val="en-GB"/>
        </w:rPr>
      </w:pPr>
      <w:r>
        <w:rPr>
          <w:lang w:val="en-GB"/>
        </w:rPr>
        <w:t>Version 0</w:t>
      </w:r>
      <w:r w:rsidR="008D4A23">
        <w:rPr>
          <w:lang w:val="en-GB"/>
        </w:rPr>
        <w:t>.1</w:t>
      </w:r>
    </w:p>
    <w:p w14:paraId="42157434" w14:textId="77777777" w:rsidR="001A15C0" w:rsidRDefault="001A15C0" w:rsidP="0012249C">
      <w:pPr>
        <w:pStyle w:val="Heading1"/>
        <w:rPr>
          <w:lang w:val="en-GB"/>
        </w:rPr>
      </w:pPr>
      <w:bookmarkStart w:id="3" w:name="TDocumentHistory"/>
      <w:bookmarkStart w:id="4" w:name="_Toc467753057"/>
      <w:r>
        <w:rPr>
          <w:lang w:val="en-GB"/>
        </w:rPr>
        <w:lastRenderedPageBreak/>
        <w:t>Document History</w:t>
      </w:r>
      <w:bookmarkEnd w:id="3"/>
      <w:bookmarkEnd w:id="4"/>
    </w:p>
    <w:p w14:paraId="4C17D012" w14:textId="77777777" w:rsidR="001A15C0" w:rsidRDefault="001A15C0" w:rsidP="0012249C">
      <w:pPr>
        <w:pStyle w:val="Heading2"/>
        <w:rPr>
          <w:lang w:val="en-GB"/>
        </w:rPr>
      </w:pPr>
      <w:bookmarkStart w:id="5" w:name="TDocumentLocation"/>
      <w:bookmarkStart w:id="6" w:name="_Toc467753058"/>
      <w:r>
        <w:rPr>
          <w:lang w:val="en-GB"/>
        </w:rPr>
        <w:t>Document Location</w:t>
      </w:r>
      <w:bookmarkEnd w:id="5"/>
      <w:bookmarkEnd w:id="6"/>
    </w:p>
    <w:p w14:paraId="489632EE" w14:textId="77777777" w:rsidR="001A15C0" w:rsidRDefault="001A15C0" w:rsidP="001A15C0">
      <w:pPr>
        <w:pStyle w:val="BodyText"/>
        <w:rPr>
          <w:lang w:val="en-GB"/>
        </w:rPr>
      </w:pPr>
      <w:bookmarkStart w:id="7" w:name="TDocumentValid"/>
      <w:r>
        <w:rPr>
          <w:lang w:val="en-GB"/>
        </w:rPr>
        <w:t>This is a snapshot of an on-line document. Paper copies are valid only on the day they are printed. Refer to the author if you are in any doubt about the currency of this document.</w:t>
      </w:r>
      <w:bookmarkEnd w:id="7"/>
    </w:p>
    <w:p w14:paraId="452CBFFC" w14:textId="77777777" w:rsidR="001A15C0" w:rsidRDefault="001A15C0" w:rsidP="0012249C">
      <w:pPr>
        <w:pStyle w:val="Heading2"/>
        <w:rPr>
          <w:lang w:val="en-GB"/>
        </w:rPr>
      </w:pPr>
      <w:bookmarkStart w:id="8" w:name="_Toc348081528"/>
      <w:bookmarkStart w:id="9" w:name="_Toc348088780"/>
      <w:bookmarkStart w:id="10" w:name="_Toc348347450"/>
      <w:bookmarkStart w:id="11" w:name="_Toc348362662"/>
      <w:bookmarkStart w:id="12" w:name="_Toc348368936"/>
      <w:bookmarkStart w:id="13" w:name="_Toc348533898"/>
      <w:bookmarkStart w:id="14" w:name="_Toc348545833"/>
      <w:bookmarkStart w:id="15" w:name="_Toc348597580"/>
      <w:bookmarkStart w:id="16" w:name="_Toc348610646"/>
      <w:bookmarkStart w:id="17" w:name="_Toc348615577"/>
      <w:bookmarkStart w:id="18" w:name="_Toc348615681"/>
      <w:bookmarkStart w:id="19" w:name="TRevisionHistory"/>
      <w:bookmarkStart w:id="20" w:name="_Toc467753059"/>
      <w:bookmarkEnd w:id="8"/>
      <w:bookmarkEnd w:id="9"/>
      <w:bookmarkEnd w:id="10"/>
      <w:bookmarkEnd w:id="11"/>
      <w:bookmarkEnd w:id="12"/>
      <w:bookmarkEnd w:id="13"/>
      <w:bookmarkEnd w:id="14"/>
      <w:bookmarkEnd w:id="15"/>
      <w:bookmarkEnd w:id="16"/>
      <w:bookmarkEnd w:id="17"/>
      <w:bookmarkEnd w:id="18"/>
      <w:r>
        <w:rPr>
          <w:lang w:val="en-GB"/>
        </w:rPr>
        <w:t>Revision History</w:t>
      </w:r>
      <w:bookmarkEnd w:id="19"/>
      <w:bookmarkEnd w:id="20"/>
    </w:p>
    <w:p w14:paraId="60CDF31F" w14:textId="77777777" w:rsidR="001A15C0" w:rsidRDefault="001A15C0" w:rsidP="001A15C0">
      <w:pPr>
        <w:rPr>
          <w:lang w:val="en-GB"/>
        </w:rPr>
      </w:pP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7371"/>
      </w:tblGrid>
      <w:tr w:rsidR="00E94C04" w14:paraId="7B558C35" w14:textId="77777777" w:rsidTr="00E94C04">
        <w:tc>
          <w:tcPr>
            <w:tcW w:w="964" w:type="dxa"/>
            <w:tcBorders>
              <w:top w:val="single" w:sz="6" w:space="0" w:color="auto"/>
              <w:left w:val="single" w:sz="6" w:space="0" w:color="auto"/>
              <w:bottom w:val="single" w:sz="6" w:space="0" w:color="auto"/>
              <w:right w:val="single" w:sz="6" w:space="0" w:color="auto"/>
            </w:tcBorders>
          </w:tcPr>
          <w:p w14:paraId="57F4DE87" w14:textId="77777777" w:rsidR="00E94C04" w:rsidRDefault="00E94C04">
            <w:pPr>
              <w:pStyle w:val="TableText"/>
              <w:rPr>
                <w:lang w:val="en-GB"/>
              </w:rPr>
            </w:pPr>
            <w:bookmarkStart w:id="21" w:name="TRevisionNumber"/>
            <w:r>
              <w:rPr>
                <w:lang w:val="en-GB"/>
              </w:rPr>
              <w:t>Revision Number</w:t>
            </w:r>
            <w:bookmarkEnd w:id="21"/>
          </w:p>
        </w:tc>
        <w:tc>
          <w:tcPr>
            <w:tcW w:w="1191" w:type="dxa"/>
            <w:tcBorders>
              <w:top w:val="single" w:sz="6" w:space="0" w:color="auto"/>
              <w:left w:val="single" w:sz="6" w:space="0" w:color="auto"/>
              <w:bottom w:val="single" w:sz="6" w:space="0" w:color="auto"/>
              <w:right w:val="single" w:sz="6" w:space="0" w:color="auto"/>
            </w:tcBorders>
          </w:tcPr>
          <w:p w14:paraId="6809BAF4" w14:textId="77777777" w:rsidR="00E94C04" w:rsidRDefault="00E94C04">
            <w:pPr>
              <w:pStyle w:val="TableText"/>
              <w:rPr>
                <w:lang w:val="en-GB"/>
              </w:rPr>
            </w:pPr>
            <w:bookmarkStart w:id="22" w:name="TRevisionDate"/>
            <w:r>
              <w:rPr>
                <w:lang w:val="en-GB"/>
              </w:rPr>
              <w:t>Revision Date</w:t>
            </w:r>
            <w:bookmarkEnd w:id="22"/>
          </w:p>
        </w:tc>
        <w:tc>
          <w:tcPr>
            <w:tcW w:w="7371" w:type="dxa"/>
            <w:tcBorders>
              <w:top w:val="single" w:sz="6" w:space="0" w:color="auto"/>
              <w:left w:val="single" w:sz="6" w:space="0" w:color="auto"/>
              <w:bottom w:val="single" w:sz="6" w:space="0" w:color="auto"/>
              <w:right w:val="single" w:sz="6" w:space="0" w:color="auto"/>
            </w:tcBorders>
          </w:tcPr>
          <w:p w14:paraId="585621A5" w14:textId="77777777" w:rsidR="00E94C04" w:rsidRDefault="00E94C04">
            <w:pPr>
              <w:pStyle w:val="TableText"/>
              <w:rPr>
                <w:lang w:val="en-GB"/>
              </w:rPr>
            </w:pPr>
            <w:bookmarkStart w:id="23" w:name="TSummaryOfChanges"/>
            <w:r>
              <w:rPr>
                <w:lang w:val="en-GB"/>
              </w:rPr>
              <w:t>Summary of Changes</w:t>
            </w:r>
            <w:bookmarkEnd w:id="23"/>
          </w:p>
        </w:tc>
      </w:tr>
      <w:tr w:rsidR="00E94C04" w14:paraId="5563125C" w14:textId="77777777" w:rsidTr="00E94C04">
        <w:tc>
          <w:tcPr>
            <w:tcW w:w="964" w:type="dxa"/>
            <w:tcBorders>
              <w:top w:val="single" w:sz="6" w:space="0" w:color="auto"/>
              <w:left w:val="single" w:sz="6" w:space="0" w:color="auto"/>
              <w:bottom w:val="single" w:sz="6" w:space="0" w:color="auto"/>
              <w:right w:val="single" w:sz="6" w:space="0" w:color="auto"/>
            </w:tcBorders>
          </w:tcPr>
          <w:p w14:paraId="1BF0C238" w14:textId="77777777" w:rsidR="00E94C04" w:rsidRDefault="00E94C04">
            <w:pPr>
              <w:pStyle w:val="TableText"/>
              <w:jc w:val="center"/>
              <w:rPr>
                <w:lang w:val="en-GB"/>
              </w:rPr>
            </w:pPr>
            <w:r>
              <w:rPr>
                <w:lang w:val="en-GB"/>
              </w:rPr>
              <w:t>0.1</w:t>
            </w:r>
          </w:p>
        </w:tc>
        <w:tc>
          <w:tcPr>
            <w:tcW w:w="1191" w:type="dxa"/>
            <w:tcBorders>
              <w:top w:val="single" w:sz="6" w:space="0" w:color="auto"/>
              <w:left w:val="single" w:sz="6" w:space="0" w:color="auto"/>
              <w:bottom w:val="single" w:sz="6" w:space="0" w:color="auto"/>
              <w:right w:val="single" w:sz="6" w:space="0" w:color="auto"/>
            </w:tcBorders>
          </w:tcPr>
          <w:p w14:paraId="7E57A6A5" w14:textId="77777777" w:rsidR="00E94C04" w:rsidRDefault="00E94C04" w:rsidP="00B00261">
            <w:pPr>
              <w:pStyle w:val="TableText"/>
              <w:jc w:val="center"/>
              <w:rPr>
                <w:lang w:val="en-GB"/>
              </w:rPr>
            </w:pPr>
            <w:r>
              <w:rPr>
                <w:lang w:val="en-GB"/>
              </w:rPr>
              <w:t>10/02/2013</w:t>
            </w:r>
          </w:p>
        </w:tc>
        <w:tc>
          <w:tcPr>
            <w:tcW w:w="7371" w:type="dxa"/>
            <w:tcBorders>
              <w:top w:val="single" w:sz="6" w:space="0" w:color="auto"/>
              <w:left w:val="single" w:sz="6" w:space="0" w:color="auto"/>
              <w:bottom w:val="single" w:sz="6" w:space="0" w:color="auto"/>
              <w:right w:val="single" w:sz="6" w:space="0" w:color="auto"/>
            </w:tcBorders>
          </w:tcPr>
          <w:p w14:paraId="03A11303" w14:textId="77777777" w:rsidR="00E94C04" w:rsidRDefault="009B1E10">
            <w:pPr>
              <w:pStyle w:val="TableText"/>
              <w:rPr>
                <w:lang w:val="en-GB"/>
              </w:rPr>
            </w:pPr>
            <w:r>
              <w:rPr>
                <w:lang w:val="en-GB"/>
              </w:rPr>
              <w:t>Original draft for</w:t>
            </w:r>
            <w:r w:rsidR="00E94C04">
              <w:rPr>
                <w:lang w:val="en-GB"/>
              </w:rPr>
              <w:t xml:space="preserve"> internal review </w:t>
            </w:r>
          </w:p>
        </w:tc>
      </w:tr>
      <w:tr w:rsidR="00BB1C7C" w14:paraId="6B7D90B1" w14:textId="77777777" w:rsidTr="00E94C04">
        <w:tc>
          <w:tcPr>
            <w:tcW w:w="964" w:type="dxa"/>
            <w:tcBorders>
              <w:top w:val="single" w:sz="6" w:space="0" w:color="auto"/>
              <w:left w:val="single" w:sz="6" w:space="0" w:color="auto"/>
              <w:bottom w:val="single" w:sz="6" w:space="0" w:color="auto"/>
              <w:right w:val="single" w:sz="6" w:space="0" w:color="auto"/>
            </w:tcBorders>
          </w:tcPr>
          <w:p w14:paraId="54C43D12" w14:textId="77777777" w:rsidR="00BB1C7C" w:rsidRDefault="00BB1C7C">
            <w:pPr>
              <w:pStyle w:val="TableText"/>
              <w:jc w:val="center"/>
              <w:rPr>
                <w:lang w:val="en-GB"/>
              </w:rPr>
            </w:pPr>
          </w:p>
        </w:tc>
        <w:tc>
          <w:tcPr>
            <w:tcW w:w="1191" w:type="dxa"/>
            <w:tcBorders>
              <w:top w:val="single" w:sz="6" w:space="0" w:color="auto"/>
              <w:left w:val="single" w:sz="6" w:space="0" w:color="auto"/>
              <w:bottom w:val="single" w:sz="6" w:space="0" w:color="auto"/>
              <w:right w:val="single" w:sz="6" w:space="0" w:color="auto"/>
            </w:tcBorders>
          </w:tcPr>
          <w:p w14:paraId="0767B9BA" w14:textId="77777777" w:rsidR="00BB1C7C" w:rsidRDefault="00BB1C7C" w:rsidP="00B00261">
            <w:pPr>
              <w:pStyle w:val="TableText"/>
              <w:jc w:val="center"/>
              <w:rPr>
                <w:lang w:val="en-GB"/>
              </w:rPr>
            </w:pPr>
          </w:p>
        </w:tc>
        <w:tc>
          <w:tcPr>
            <w:tcW w:w="7371" w:type="dxa"/>
            <w:tcBorders>
              <w:top w:val="single" w:sz="6" w:space="0" w:color="auto"/>
              <w:left w:val="single" w:sz="6" w:space="0" w:color="auto"/>
              <w:bottom w:val="single" w:sz="6" w:space="0" w:color="auto"/>
              <w:right w:val="single" w:sz="6" w:space="0" w:color="auto"/>
            </w:tcBorders>
          </w:tcPr>
          <w:p w14:paraId="314CD469" w14:textId="77777777" w:rsidR="00BB1C7C" w:rsidRDefault="00BB1C7C">
            <w:pPr>
              <w:pStyle w:val="TableText"/>
              <w:rPr>
                <w:lang w:val="en-GB"/>
              </w:rPr>
            </w:pPr>
          </w:p>
        </w:tc>
      </w:tr>
    </w:tbl>
    <w:p w14:paraId="4B24BA41" w14:textId="77777777" w:rsidR="001A15C0" w:rsidRDefault="001A15C0" w:rsidP="0012249C">
      <w:pPr>
        <w:pStyle w:val="Heading2"/>
        <w:rPr>
          <w:lang w:val="en-GB"/>
        </w:rPr>
      </w:pPr>
      <w:bookmarkStart w:id="24" w:name="TApprovals"/>
      <w:bookmarkStart w:id="25" w:name="_Toc467753060"/>
      <w:r>
        <w:rPr>
          <w:lang w:val="en-GB"/>
        </w:rPr>
        <w:t>Approvals</w:t>
      </w:r>
      <w:bookmarkEnd w:id="24"/>
      <w:bookmarkEnd w:id="25"/>
    </w:p>
    <w:p w14:paraId="5B0A3571" w14:textId="77777777" w:rsidR="001A15C0" w:rsidRDefault="001A15C0" w:rsidP="001A15C0">
      <w:pPr>
        <w:pStyle w:val="BodyText"/>
        <w:rPr>
          <w:lang w:val="en-GB"/>
        </w:rPr>
      </w:pPr>
      <w:bookmarkStart w:id="26" w:name="TRequiredApprovals"/>
      <w:r>
        <w:rPr>
          <w:lang w:val="en-GB"/>
        </w:rPr>
        <w:t>This document requires following approvals. Signed approval forms are filed in the Quality section of the PCB.</w:t>
      </w:r>
      <w:bookmarkEnd w:id="26"/>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1A15C0" w14:paraId="3810CB4F" w14:textId="77777777" w:rsidTr="001A15C0">
        <w:tc>
          <w:tcPr>
            <w:tcW w:w="2410" w:type="dxa"/>
            <w:tcBorders>
              <w:top w:val="single" w:sz="6" w:space="0" w:color="auto"/>
              <w:left w:val="single" w:sz="6" w:space="0" w:color="auto"/>
              <w:bottom w:val="single" w:sz="6" w:space="0" w:color="auto"/>
              <w:right w:val="single" w:sz="6" w:space="0" w:color="auto"/>
            </w:tcBorders>
          </w:tcPr>
          <w:p w14:paraId="31B1041F" w14:textId="77777777" w:rsidR="001A15C0" w:rsidRDefault="001A15C0">
            <w:pPr>
              <w:pStyle w:val="TableText"/>
              <w:rPr>
                <w:lang w:val="en-GB"/>
              </w:rPr>
            </w:pPr>
            <w:bookmarkStart w:id="27" w:name="TName"/>
            <w:r>
              <w:rPr>
                <w:lang w:val="en-GB"/>
              </w:rPr>
              <w:t>Name</w:t>
            </w:r>
            <w:bookmarkEnd w:id="27"/>
          </w:p>
        </w:tc>
        <w:tc>
          <w:tcPr>
            <w:tcW w:w="7088" w:type="dxa"/>
            <w:tcBorders>
              <w:top w:val="single" w:sz="6" w:space="0" w:color="auto"/>
              <w:left w:val="single" w:sz="6" w:space="0" w:color="auto"/>
              <w:bottom w:val="single" w:sz="6" w:space="0" w:color="auto"/>
              <w:right w:val="single" w:sz="6" w:space="0" w:color="auto"/>
            </w:tcBorders>
          </w:tcPr>
          <w:p w14:paraId="6EF7EB75" w14:textId="77777777" w:rsidR="001A15C0" w:rsidRDefault="001A15C0">
            <w:pPr>
              <w:pStyle w:val="TableText"/>
              <w:rPr>
                <w:lang w:val="en-GB"/>
              </w:rPr>
            </w:pPr>
            <w:bookmarkStart w:id="28" w:name="TTitle"/>
            <w:r>
              <w:rPr>
                <w:lang w:val="en-GB"/>
              </w:rPr>
              <w:t>Title</w:t>
            </w:r>
            <w:bookmarkEnd w:id="28"/>
          </w:p>
        </w:tc>
      </w:tr>
      <w:tr w:rsidR="001A15C0" w14:paraId="37BB6D70" w14:textId="77777777" w:rsidTr="001A15C0">
        <w:tc>
          <w:tcPr>
            <w:tcW w:w="2410" w:type="dxa"/>
            <w:tcBorders>
              <w:top w:val="single" w:sz="6" w:space="0" w:color="auto"/>
              <w:left w:val="single" w:sz="6" w:space="0" w:color="auto"/>
              <w:bottom w:val="single" w:sz="6" w:space="0" w:color="auto"/>
              <w:right w:val="single" w:sz="6" w:space="0" w:color="auto"/>
            </w:tcBorders>
          </w:tcPr>
          <w:p w14:paraId="77546D70" w14:textId="77777777" w:rsidR="001A15C0" w:rsidRDefault="001A15C0">
            <w:pPr>
              <w:pStyle w:val="BodyTextIndent"/>
              <w:rPr>
                <w:i w:val="0"/>
                <w:color w:val="auto"/>
                <w:lang w:val="en-GB"/>
              </w:rPr>
            </w:pPr>
          </w:p>
        </w:tc>
        <w:tc>
          <w:tcPr>
            <w:tcW w:w="7088" w:type="dxa"/>
            <w:tcBorders>
              <w:top w:val="single" w:sz="6" w:space="0" w:color="auto"/>
              <w:left w:val="single" w:sz="6" w:space="0" w:color="auto"/>
              <w:bottom w:val="single" w:sz="6" w:space="0" w:color="auto"/>
              <w:right w:val="single" w:sz="6" w:space="0" w:color="auto"/>
            </w:tcBorders>
          </w:tcPr>
          <w:p w14:paraId="7CF7566C" w14:textId="77777777" w:rsidR="001A15C0" w:rsidRPr="00442885" w:rsidRDefault="001A15C0">
            <w:pPr>
              <w:pStyle w:val="BodyTextIndent"/>
              <w:rPr>
                <w:i w:val="0"/>
                <w:color w:val="auto"/>
                <w:lang w:val="en-GB"/>
              </w:rPr>
            </w:pPr>
          </w:p>
        </w:tc>
      </w:tr>
      <w:tr w:rsidR="001A15C0" w14:paraId="3BEC48AE" w14:textId="77777777" w:rsidTr="001A15C0">
        <w:tc>
          <w:tcPr>
            <w:tcW w:w="2410" w:type="dxa"/>
            <w:tcBorders>
              <w:top w:val="single" w:sz="6" w:space="0" w:color="auto"/>
              <w:left w:val="single" w:sz="6" w:space="0" w:color="auto"/>
              <w:bottom w:val="single" w:sz="6" w:space="0" w:color="auto"/>
              <w:right w:val="single" w:sz="6" w:space="0" w:color="auto"/>
            </w:tcBorders>
          </w:tcPr>
          <w:p w14:paraId="2C623370" w14:textId="77777777" w:rsidR="001A15C0" w:rsidRDefault="001A15C0">
            <w:pPr>
              <w:pStyle w:val="BodyTextIndent"/>
              <w:rPr>
                <w:i w:val="0"/>
                <w:color w:val="auto"/>
                <w:lang w:val="en-GB"/>
              </w:rPr>
            </w:pPr>
          </w:p>
        </w:tc>
        <w:tc>
          <w:tcPr>
            <w:tcW w:w="7088" w:type="dxa"/>
            <w:tcBorders>
              <w:top w:val="single" w:sz="6" w:space="0" w:color="auto"/>
              <w:left w:val="single" w:sz="6" w:space="0" w:color="auto"/>
              <w:bottom w:val="single" w:sz="6" w:space="0" w:color="auto"/>
              <w:right w:val="single" w:sz="6" w:space="0" w:color="auto"/>
            </w:tcBorders>
          </w:tcPr>
          <w:p w14:paraId="4E5C09AE" w14:textId="77777777" w:rsidR="001A15C0" w:rsidRDefault="001A15C0">
            <w:pPr>
              <w:pStyle w:val="BodyTextIndent"/>
              <w:rPr>
                <w:i w:val="0"/>
                <w:color w:val="auto"/>
                <w:lang w:val="en-GB"/>
              </w:rPr>
            </w:pPr>
          </w:p>
        </w:tc>
      </w:tr>
    </w:tbl>
    <w:p w14:paraId="72AD0756" w14:textId="77777777" w:rsidR="001A15C0" w:rsidRDefault="001A15C0" w:rsidP="0012249C">
      <w:pPr>
        <w:pStyle w:val="Heading2"/>
        <w:rPr>
          <w:lang w:val="en-GB"/>
        </w:rPr>
      </w:pPr>
      <w:bookmarkStart w:id="29" w:name="TDistribution"/>
      <w:bookmarkStart w:id="30" w:name="_Toc467753061"/>
      <w:r>
        <w:rPr>
          <w:lang w:val="en-GB"/>
        </w:rPr>
        <w:t>Distribution</w:t>
      </w:r>
      <w:bookmarkEnd w:id="29"/>
      <w:bookmarkEnd w:id="30"/>
    </w:p>
    <w:p w14:paraId="72FF5D0F" w14:textId="77777777" w:rsidR="001A15C0" w:rsidRDefault="001A15C0" w:rsidP="001A15C0">
      <w:pPr>
        <w:pStyle w:val="BodyText"/>
        <w:rPr>
          <w:lang w:val="en-GB"/>
        </w:rPr>
      </w:pPr>
      <w:bookmarkStart w:id="31" w:name="THasBeenDistributedTo"/>
      <w:r>
        <w:rPr>
          <w:lang w:val="en-GB"/>
        </w:rPr>
        <w:t>This document has been distributed to</w:t>
      </w:r>
      <w:bookmarkEnd w:id="31"/>
    </w:p>
    <w:tbl>
      <w:tblPr>
        <w:tblW w:w="9498" w:type="dxa"/>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1A15C0" w14:paraId="748A0E8B" w14:textId="77777777" w:rsidTr="00442885">
        <w:tc>
          <w:tcPr>
            <w:tcW w:w="2410" w:type="dxa"/>
            <w:tcBorders>
              <w:top w:val="single" w:sz="6" w:space="0" w:color="auto"/>
              <w:left w:val="single" w:sz="6" w:space="0" w:color="auto"/>
              <w:bottom w:val="single" w:sz="6" w:space="0" w:color="auto"/>
              <w:right w:val="single" w:sz="6" w:space="0" w:color="auto"/>
            </w:tcBorders>
          </w:tcPr>
          <w:p w14:paraId="49A1FB2A" w14:textId="77777777" w:rsidR="001A15C0" w:rsidRDefault="001A15C0">
            <w:pPr>
              <w:pStyle w:val="TableText"/>
              <w:rPr>
                <w:lang w:val="en-GB"/>
              </w:rPr>
            </w:pPr>
            <w:r>
              <w:rPr>
                <w:lang w:val="en-GB"/>
              </w:rPr>
              <w:fldChar w:fldCharType="begin"/>
            </w:r>
            <w:r>
              <w:rPr>
                <w:lang w:val="en-GB"/>
              </w:rPr>
              <w:instrText xml:space="preserve"> REF TName </w:instrText>
            </w:r>
            <w:r>
              <w:rPr>
                <w:lang w:val="en-GB"/>
              </w:rPr>
              <w:fldChar w:fldCharType="separate"/>
            </w:r>
            <w:r w:rsidR="0038625F">
              <w:rPr>
                <w:lang w:val="en-GB"/>
              </w:rPr>
              <w:t>Name</w:t>
            </w:r>
            <w:r>
              <w:rPr>
                <w:lang w:val="en-GB"/>
              </w:rPr>
              <w:fldChar w:fldCharType="end"/>
            </w:r>
          </w:p>
        </w:tc>
        <w:tc>
          <w:tcPr>
            <w:tcW w:w="7088" w:type="dxa"/>
            <w:tcBorders>
              <w:top w:val="single" w:sz="6" w:space="0" w:color="auto"/>
              <w:left w:val="single" w:sz="6" w:space="0" w:color="auto"/>
              <w:bottom w:val="single" w:sz="6" w:space="0" w:color="auto"/>
              <w:right w:val="single" w:sz="6" w:space="0" w:color="auto"/>
            </w:tcBorders>
          </w:tcPr>
          <w:p w14:paraId="662D57B1" w14:textId="77777777" w:rsidR="001A15C0" w:rsidRDefault="001A15C0">
            <w:pPr>
              <w:pStyle w:val="TableText"/>
              <w:rPr>
                <w:lang w:val="en-GB"/>
              </w:rPr>
            </w:pPr>
            <w:r>
              <w:rPr>
                <w:lang w:val="en-GB"/>
              </w:rPr>
              <w:fldChar w:fldCharType="begin"/>
            </w:r>
            <w:r>
              <w:rPr>
                <w:lang w:val="en-GB"/>
              </w:rPr>
              <w:instrText xml:space="preserve"> REF TTitle </w:instrText>
            </w:r>
            <w:r>
              <w:rPr>
                <w:lang w:val="en-GB"/>
              </w:rPr>
              <w:fldChar w:fldCharType="separate"/>
            </w:r>
            <w:r w:rsidR="0038625F">
              <w:rPr>
                <w:lang w:val="en-GB"/>
              </w:rPr>
              <w:t>Title</w:t>
            </w:r>
            <w:r>
              <w:rPr>
                <w:lang w:val="en-GB"/>
              </w:rPr>
              <w:fldChar w:fldCharType="end"/>
            </w:r>
          </w:p>
        </w:tc>
      </w:tr>
      <w:tr w:rsidR="001A15C0" w14:paraId="6DF747C3" w14:textId="77777777" w:rsidTr="00442885">
        <w:tc>
          <w:tcPr>
            <w:tcW w:w="2410" w:type="dxa"/>
            <w:tcBorders>
              <w:top w:val="single" w:sz="6" w:space="0" w:color="auto"/>
              <w:left w:val="single" w:sz="6" w:space="0" w:color="auto"/>
              <w:bottom w:val="single" w:sz="6" w:space="0" w:color="auto"/>
              <w:right w:val="single" w:sz="6" w:space="0" w:color="auto"/>
            </w:tcBorders>
          </w:tcPr>
          <w:p w14:paraId="6F5CE441" w14:textId="77777777" w:rsidR="001A15C0" w:rsidRDefault="00CF7A96">
            <w:pPr>
              <w:pStyle w:val="BodyTextIndent"/>
              <w:rPr>
                <w:i w:val="0"/>
                <w:color w:val="auto"/>
                <w:lang w:val="en-GB"/>
              </w:rPr>
            </w:pPr>
            <w:r>
              <w:rPr>
                <w:i w:val="0"/>
                <w:color w:val="auto"/>
                <w:lang w:val="en-GB"/>
              </w:rPr>
              <w:t>?</w:t>
            </w:r>
          </w:p>
        </w:tc>
        <w:tc>
          <w:tcPr>
            <w:tcW w:w="7088" w:type="dxa"/>
            <w:tcBorders>
              <w:top w:val="single" w:sz="6" w:space="0" w:color="auto"/>
              <w:left w:val="single" w:sz="6" w:space="0" w:color="auto"/>
              <w:bottom w:val="single" w:sz="6" w:space="0" w:color="auto"/>
              <w:right w:val="single" w:sz="6" w:space="0" w:color="auto"/>
            </w:tcBorders>
          </w:tcPr>
          <w:p w14:paraId="59AD71E5" w14:textId="77777777" w:rsidR="001A15C0" w:rsidRDefault="00CF7A96">
            <w:pPr>
              <w:pStyle w:val="BodyTextIndent"/>
              <w:rPr>
                <w:i w:val="0"/>
                <w:color w:val="auto"/>
                <w:lang w:val="en-GB"/>
              </w:rPr>
            </w:pPr>
            <w:r>
              <w:rPr>
                <w:i w:val="0"/>
                <w:color w:val="auto"/>
                <w:lang w:val="en-GB"/>
              </w:rPr>
              <w:t>?</w:t>
            </w:r>
          </w:p>
        </w:tc>
      </w:tr>
    </w:tbl>
    <w:p w14:paraId="4289016B" w14:textId="77777777" w:rsidR="001A15C0" w:rsidRDefault="001A15C0" w:rsidP="0012249C">
      <w:pPr>
        <w:pStyle w:val="Heading1"/>
        <w:rPr>
          <w:lang w:val="en-GB"/>
        </w:rPr>
      </w:pPr>
      <w:bookmarkStart w:id="32" w:name="TContents"/>
      <w:bookmarkStart w:id="33" w:name="_Toc467753062"/>
      <w:r>
        <w:rPr>
          <w:lang w:val="en-GB"/>
        </w:rPr>
        <w:lastRenderedPageBreak/>
        <w:t>Contents</w:t>
      </w:r>
      <w:bookmarkEnd w:id="32"/>
      <w:bookmarkEnd w:id="33"/>
    </w:p>
    <w:bookmarkStart w:id="34" w:name="INSERT_HERE"/>
    <w:bookmarkStart w:id="35" w:name="_Toc333225483"/>
    <w:bookmarkEnd w:id="34"/>
    <w:p w14:paraId="1D085032" w14:textId="77777777" w:rsidR="006A3892" w:rsidRDefault="005D3A04">
      <w:pPr>
        <w:pStyle w:val="TOC1"/>
        <w:tabs>
          <w:tab w:val="left" w:pos="600"/>
        </w:tabs>
        <w:rPr>
          <w:rFonts w:asciiTheme="minorHAnsi" w:eastAsiaTheme="minorEastAsia" w:hAnsiTheme="minorHAnsi" w:cstheme="minorBidi"/>
          <w:noProof/>
          <w:sz w:val="22"/>
          <w:szCs w:val="22"/>
          <w:lang w:val="en-GB" w:eastAsia="en-GB"/>
        </w:rPr>
      </w:pPr>
      <w:r>
        <w:rPr>
          <w:lang w:val="en-GB"/>
        </w:rPr>
        <w:fldChar w:fldCharType="begin"/>
      </w:r>
      <w:r>
        <w:rPr>
          <w:lang w:val="en-GB"/>
        </w:rPr>
        <w:instrText xml:space="preserve"> TOC \o "1-4" </w:instrText>
      </w:r>
      <w:r>
        <w:rPr>
          <w:lang w:val="en-GB"/>
        </w:rPr>
        <w:fldChar w:fldCharType="separate"/>
      </w:r>
      <w:r w:rsidR="006A3892" w:rsidRPr="00A13DC5">
        <w:rPr>
          <w:noProof/>
          <w:lang w:val="en-GB"/>
        </w:rPr>
        <w:t>1.</w:t>
      </w:r>
      <w:r w:rsidR="006A3892">
        <w:rPr>
          <w:rFonts w:asciiTheme="minorHAnsi" w:eastAsiaTheme="minorEastAsia" w:hAnsiTheme="minorHAnsi" w:cstheme="minorBidi"/>
          <w:noProof/>
          <w:sz w:val="22"/>
          <w:szCs w:val="22"/>
          <w:lang w:val="en-GB" w:eastAsia="en-GB"/>
        </w:rPr>
        <w:tab/>
      </w:r>
      <w:r w:rsidR="006A3892" w:rsidRPr="00A13DC5">
        <w:rPr>
          <w:noProof/>
          <w:lang w:val="en-GB"/>
        </w:rPr>
        <w:t>Document History</w:t>
      </w:r>
      <w:r w:rsidR="006A3892">
        <w:rPr>
          <w:noProof/>
        </w:rPr>
        <w:tab/>
      </w:r>
      <w:r w:rsidR="006A3892">
        <w:rPr>
          <w:noProof/>
        </w:rPr>
        <w:fldChar w:fldCharType="begin"/>
      </w:r>
      <w:r w:rsidR="006A3892">
        <w:rPr>
          <w:noProof/>
        </w:rPr>
        <w:instrText xml:space="preserve"> PAGEREF _Toc467753057 \h </w:instrText>
      </w:r>
      <w:r w:rsidR="006A3892">
        <w:rPr>
          <w:noProof/>
        </w:rPr>
      </w:r>
      <w:r w:rsidR="006A3892">
        <w:rPr>
          <w:noProof/>
        </w:rPr>
        <w:fldChar w:fldCharType="separate"/>
      </w:r>
      <w:r w:rsidR="00B13908">
        <w:rPr>
          <w:noProof/>
        </w:rPr>
        <w:t>2</w:t>
      </w:r>
      <w:r w:rsidR="006A3892">
        <w:rPr>
          <w:noProof/>
        </w:rPr>
        <w:fldChar w:fldCharType="end"/>
      </w:r>
    </w:p>
    <w:p w14:paraId="62F95E56"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1.1</w:t>
      </w:r>
      <w:r>
        <w:rPr>
          <w:rFonts w:asciiTheme="minorHAnsi" w:eastAsiaTheme="minorEastAsia" w:hAnsiTheme="minorHAnsi" w:cstheme="minorBidi"/>
          <w:noProof/>
          <w:sz w:val="22"/>
          <w:szCs w:val="22"/>
          <w:lang w:val="en-GB" w:eastAsia="en-GB"/>
        </w:rPr>
        <w:tab/>
      </w:r>
      <w:r w:rsidRPr="00A13DC5">
        <w:rPr>
          <w:noProof/>
          <w:lang w:val="en-GB"/>
        </w:rPr>
        <w:t>Document Location</w:t>
      </w:r>
      <w:r>
        <w:rPr>
          <w:noProof/>
        </w:rPr>
        <w:tab/>
      </w:r>
      <w:r>
        <w:rPr>
          <w:noProof/>
        </w:rPr>
        <w:fldChar w:fldCharType="begin"/>
      </w:r>
      <w:r>
        <w:rPr>
          <w:noProof/>
        </w:rPr>
        <w:instrText xml:space="preserve"> PAGEREF _Toc467753058 \h </w:instrText>
      </w:r>
      <w:r>
        <w:rPr>
          <w:noProof/>
        </w:rPr>
      </w:r>
      <w:r>
        <w:rPr>
          <w:noProof/>
        </w:rPr>
        <w:fldChar w:fldCharType="separate"/>
      </w:r>
      <w:r w:rsidR="00B13908">
        <w:rPr>
          <w:noProof/>
        </w:rPr>
        <w:t>2</w:t>
      </w:r>
      <w:r>
        <w:rPr>
          <w:noProof/>
        </w:rPr>
        <w:fldChar w:fldCharType="end"/>
      </w:r>
    </w:p>
    <w:p w14:paraId="13A4F0B9"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1.2</w:t>
      </w:r>
      <w:r>
        <w:rPr>
          <w:rFonts w:asciiTheme="minorHAnsi" w:eastAsiaTheme="minorEastAsia" w:hAnsiTheme="minorHAnsi" w:cstheme="minorBidi"/>
          <w:noProof/>
          <w:sz w:val="22"/>
          <w:szCs w:val="22"/>
          <w:lang w:val="en-GB" w:eastAsia="en-GB"/>
        </w:rPr>
        <w:tab/>
      </w:r>
      <w:r w:rsidRPr="00A13DC5">
        <w:rPr>
          <w:noProof/>
          <w:lang w:val="en-GB"/>
        </w:rPr>
        <w:t>Revision History</w:t>
      </w:r>
      <w:r>
        <w:rPr>
          <w:noProof/>
        </w:rPr>
        <w:tab/>
      </w:r>
      <w:r>
        <w:rPr>
          <w:noProof/>
        </w:rPr>
        <w:fldChar w:fldCharType="begin"/>
      </w:r>
      <w:r>
        <w:rPr>
          <w:noProof/>
        </w:rPr>
        <w:instrText xml:space="preserve"> PAGEREF _Toc467753059 \h </w:instrText>
      </w:r>
      <w:r>
        <w:rPr>
          <w:noProof/>
        </w:rPr>
      </w:r>
      <w:r>
        <w:rPr>
          <w:noProof/>
        </w:rPr>
        <w:fldChar w:fldCharType="separate"/>
      </w:r>
      <w:r w:rsidR="00B13908">
        <w:rPr>
          <w:noProof/>
        </w:rPr>
        <w:t>2</w:t>
      </w:r>
      <w:r>
        <w:rPr>
          <w:noProof/>
        </w:rPr>
        <w:fldChar w:fldCharType="end"/>
      </w:r>
    </w:p>
    <w:p w14:paraId="39B396C4"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1.3</w:t>
      </w:r>
      <w:r>
        <w:rPr>
          <w:rFonts w:asciiTheme="minorHAnsi" w:eastAsiaTheme="minorEastAsia" w:hAnsiTheme="minorHAnsi" w:cstheme="minorBidi"/>
          <w:noProof/>
          <w:sz w:val="22"/>
          <w:szCs w:val="22"/>
          <w:lang w:val="en-GB" w:eastAsia="en-GB"/>
        </w:rPr>
        <w:tab/>
      </w:r>
      <w:r w:rsidRPr="00A13DC5">
        <w:rPr>
          <w:noProof/>
          <w:lang w:val="en-GB"/>
        </w:rPr>
        <w:t>Approvals</w:t>
      </w:r>
      <w:r>
        <w:rPr>
          <w:noProof/>
        </w:rPr>
        <w:tab/>
      </w:r>
      <w:r>
        <w:rPr>
          <w:noProof/>
        </w:rPr>
        <w:fldChar w:fldCharType="begin"/>
      </w:r>
      <w:r>
        <w:rPr>
          <w:noProof/>
        </w:rPr>
        <w:instrText xml:space="preserve"> PAGEREF _Toc467753060 \h </w:instrText>
      </w:r>
      <w:r>
        <w:rPr>
          <w:noProof/>
        </w:rPr>
      </w:r>
      <w:r>
        <w:rPr>
          <w:noProof/>
        </w:rPr>
        <w:fldChar w:fldCharType="separate"/>
      </w:r>
      <w:r w:rsidR="00B13908">
        <w:rPr>
          <w:noProof/>
        </w:rPr>
        <w:t>2</w:t>
      </w:r>
      <w:r>
        <w:rPr>
          <w:noProof/>
        </w:rPr>
        <w:fldChar w:fldCharType="end"/>
      </w:r>
    </w:p>
    <w:p w14:paraId="39ABA177"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1.4</w:t>
      </w:r>
      <w:r>
        <w:rPr>
          <w:rFonts w:asciiTheme="minorHAnsi" w:eastAsiaTheme="minorEastAsia" w:hAnsiTheme="minorHAnsi" w:cstheme="minorBidi"/>
          <w:noProof/>
          <w:sz w:val="22"/>
          <w:szCs w:val="22"/>
          <w:lang w:val="en-GB" w:eastAsia="en-GB"/>
        </w:rPr>
        <w:tab/>
      </w:r>
      <w:r w:rsidRPr="00A13DC5">
        <w:rPr>
          <w:noProof/>
          <w:lang w:val="en-GB"/>
        </w:rPr>
        <w:t>Distribution</w:t>
      </w:r>
      <w:r>
        <w:rPr>
          <w:noProof/>
        </w:rPr>
        <w:tab/>
      </w:r>
      <w:r>
        <w:rPr>
          <w:noProof/>
        </w:rPr>
        <w:fldChar w:fldCharType="begin"/>
      </w:r>
      <w:r>
        <w:rPr>
          <w:noProof/>
        </w:rPr>
        <w:instrText xml:space="preserve"> PAGEREF _Toc467753061 \h </w:instrText>
      </w:r>
      <w:r>
        <w:rPr>
          <w:noProof/>
        </w:rPr>
      </w:r>
      <w:r>
        <w:rPr>
          <w:noProof/>
        </w:rPr>
        <w:fldChar w:fldCharType="separate"/>
      </w:r>
      <w:r w:rsidR="00B13908">
        <w:rPr>
          <w:noProof/>
        </w:rPr>
        <w:t>2</w:t>
      </w:r>
      <w:r>
        <w:rPr>
          <w:noProof/>
        </w:rPr>
        <w:fldChar w:fldCharType="end"/>
      </w:r>
    </w:p>
    <w:p w14:paraId="085E17EB" w14:textId="77777777" w:rsidR="006A3892" w:rsidRDefault="006A3892">
      <w:pPr>
        <w:pStyle w:val="TOC1"/>
        <w:tabs>
          <w:tab w:val="left" w:pos="600"/>
        </w:tabs>
        <w:rPr>
          <w:rFonts w:asciiTheme="minorHAnsi" w:eastAsiaTheme="minorEastAsia" w:hAnsiTheme="minorHAnsi" w:cstheme="minorBidi"/>
          <w:noProof/>
          <w:sz w:val="22"/>
          <w:szCs w:val="22"/>
          <w:lang w:val="en-GB" w:eastAsia="en-GB"/>
        </w:rPr>
      </w:pPr>
      <w:r w:rsidRPr="00A13DC5">
        <w:rPr>
          <w:noProof/>
          <w:lang w:val="en-GB"/>
        </w:rPr>
        <w:t>2.</w:t>
      </w:r>
      <w:r>
        <w:rPr>
          <w:rFonts w:asciiTheme="minorHAnsi" w:eastAsiaTheme="minorEastAsia" w:hAnsiTheme="minorHAnsi" w:cstheme="minorBidi"/>
          <w:noProof/>
          <w:sz w:val="22"/>
          <w:szCs w:val="22"/>
          <w:lang w:val="en-GB" w:eastAsia="en-GB"/>
        </w:rPr>
        <w:tab/>
      </w:r>
      <w:r w:rsidRPr="00A13DC5">
        <w:rPr>
          <w:noProof/>
          <w:lang w:val="en-GB"/>
        </w:rPr>
        <w:t>Contents</w:t>
      </w:r>
      <w:r>
        <w:rPr>
          <w:noProof/>
        </w:rPr>
        <w:tab/>
      </w:r>
      <w:r>
        <w:rPr>
          <w:noProof/>
        </w:rPr>
        <w:fldChar w:fldCharType="begin"/>
      </w:r>
      <w:r>
        <w:rPr>
          <w:noProof/>
        </w:rPr>
        <w:instrText xml:space="preserve"> PAGEREF _Toc467753062 \h </w:instrText>
      </w:r>
      <w:r>
        <w:rPr>
          <w:noProof/>
        </w:rPr>
      </w:r>
      <w:r>
        <w:rPr>
          <w:noProof/>
        </w:rPr>
        <w:fldChar w:fldCharType="separate"/>
      </w:r>
      <w:r w:rsidR="00B13908">
        <w:rPr>
          <w:noProof/>
        </w:rPr>
        <w:t>3</w:t>
      </w:r>
      <w:r>
        <w:rPr>
          <w:noProof/>
        </w:rPr>
        <w:fldChar w:fldCharType="end"/>
      </w:r>
    </w:p>
    <w:p w14:paraId="1CC84301" w14:textId="77777777" w:rsidR="006A3892" w:rsidRDefault="006A3892">
      <w:pPr>
        <w:pStyle w:val="TOC1"/>
        <w:tabs>
          <w:tab w:val="left" w:pos="600"/>
        </w:tabs>
        <w:rPr>
          <w:rFonts w:asciiTheme="minorHAnsi" w:eastAsiaTheme="minorEastAsia" w:hAnsiTheme="minorHAnsi" w:cstheme="minorBidi"/>
          <w:noProof/>
          <w:sz w:val="22"/>
          <w:szCs w:val="22"/>
          <w:lang w:val="en-GB" w:eastAsia="en-GB"/>
        </w:rPr>
      </w:pPr>
      <w:r w:rsidRPr="00A13DC5">
        <w:rPr>
          <w:noProof/>
          <w:lang w:val="en-GB"/>
        </w:rPr>
        <w:t>3.</w:t>
      </w:r>
      <w:r>
        <w:rPr>
          <w:rFonts w:asciiTheme="minorHAnsi" w:eastAsiaTheme="minorEastAsia" w:hAnsiTheme="minorHAnsi" w:cstheme="minorBidi"/>
          <w:noProof/>
          <w:sz w:val="22"/>
          <w:szCs w:val="22"/>
          <w:lang w:val="en-GB" w:eastAsia="en-GB"/>
        </w:rPr>
        <w:tab/>
      </w:r>
      <w:r w:rsidRPr="00A13DC5">
        <w:rPr>
          <w:noProof/>
          <w:lang w:val="en-GB"/>
        </w:rPr>
        <w:t>Introduction</w:t>
      </w:r>
      <w:r>
        <w:rPr>
          <w:noProof/>
        </w:rPr>
        <w:tab/>
      </w:r>
      <w:r>
        <w:rPr>
          <w:noProof/>
        </w:rPr>
        <w:fldChar w:fldCharType="begin"/>
      </w:r>
      <w:r>
        <w:rPr>
          <w:noProof/>
        </w:rPr>
        <w:instrText xml:space="preserve"> PAGEREF _Toc467753063 \h </w:instrText>
      </w:r>
      <w:r>
        <w:rPr>
          <w:noProof/>
        </w:rPr>
      </w:r>
      <w:r>
        <w:rPr>
          <w:noProof/>
        </w:rPr>
        <w:fldChar w:fldCharType="separate"/>
      </w:r>
      <w:r w:rsidR="00B13908">
        <w:rPr>
          <w:noProof/>
        </w:rPr>
        <w:t>4</w:t>
      </w:r>
      <w:r>
        <w:rPr>
          <w:noProof/>
        </w:rPr>
        <w:fldChar w:fldCharType="end"/>
      </w:r>
    </w:p>
    <w:p w14:paraId="49BF2C6B"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3.1</w:t>
      </w:r>
      <w:r>
        <w:rPr>
          <w:rFonts w:asciiTheme="minorHAnsi" w:eastAsiaTheme="minorEastAsia" w:hAnsiTheme="minorHAnsi" w:cstheme="minorBidi"/>
          <w:noProof/>
          <w:sz w:val="22"/>
          <w:szCs w:val="22"/>
          <w:lang w:val="en-GB" w:eastAsia="en-GB"/>
        </w:rPr>
        <w:tab/>
      </w:r>
      <w:r w:rsidRPr="00A13DC5">
        <w:rPr>
          <w:noProof/>
          <w:lang w:val="en-GB"/>
        </w:rPr>
        <w:t>Load Pattern</w:t>
      </w:r>
      <w:r>
        <w:rPr>
          <w:noProof/>
        </w:rPr>
        <w:tab/>
      </w:r>
      <w:r>
        <w:rPr>
          <w:noProof/>
        </w:rPr>
        <w:fldChar w:fldCharType="begin"/>
      </w:r>
      <w:r>
        <w:rPr>
          <w:noProof/>
        </w:rPr>
        <w:instrText xml:space="preserve"> PAGEREF _Toc467753064 \h </w:instrText>
      </w:r>
      <w:r>
        <w:rPr>
          <w:noProof/>
        </w:rPr>
      </w:r>
      <w:r>
        <w:rPr>
          <w:noProof/>
        </w:rPr>
        <w:fldChar w:fldCharType="separate"/>
      </w:r>
      <w:r w:rsidR="00B13908">
        <w:rPr>
          <w:noProof/>
        </w:rPr>
        <w:t>4</w:t>
      </w:r>
      <w:r>
        <w:rPr>
          <w:noProof/>
        </w:rPr>
        <w:fldChar w:fldCharType="end"/>
      </w:r>
    </w:p>
    <w:p w14:paraId="4617E168"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3.2</w:t>
      </w:r>
      <w:r>
        <w:rPr>
          <w:rFonts w:asciiTheme="minorHAnsi" w:eastAsiaTheme="minorEastAsia" w:hAnsiTheme="minorHAnsi" w:cstheme="minorBidi"/>
          <w:noProof/>
          <w:sz w:val="22"/>
          <w:szCs w:val="22"/>
          <w:lang w:val="en-GB" w:eastAsia="en-GB"/>
        </w:rPr>
        <w:tab/>
      </w:r>
      <w:r w:rsidRPr="00A13DC5">
        <w:rPr>
          <w:noProof/>
          <w:lang w:val="en-GB"/>
        </w:rPr>
        <w:t>System Usage</w:t>
      </w:r>
      <w:r>
        <w:rPr>
          <w:noProof/>
        </w:rPr>
        <w:tab/>
      </w:r>
      <w:r>
        <w:rPr>
          <w:noProof/>
        </w:rPr>
        <w:fldChar w:fldCharType="begin"/>
      </w:r>
      <w:r>
        <w:rPr>
          <w:noProof/>
        </w:rPr>
        <w:instrText xml:space="preserve"> PAGEREF _Toc467753065 \h </w:instrText>
      </w:r>
      <w:r>
        <w:rPr>
          <w:noProof/>
        </w:rPr>
      </w:r>
      <w:r>
        <w:rPr>
          <w:noProof/>
        </w:rPr>
        <w:fldChar w:fldCharType="separate"/>
      </w:r>
      <w:r w:rsidR="00B13908">
        <w:rPr>
          <w:noProof/>
        </w:rPr>
        <w:t>4</w:t>
      </w:r>
      <w:r>
        <w:rPr>
          <w:noProof/>
        </w:rPr>
        <w:fldChar w:fldCharType="end"/>
      </w:r>
    </w:p>
    <w:p w14:paraId="1D2F3923"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3.3</w:t>
      </w:r>
      <w:r>
        <w:rPr>
          <w:rFonts w:asciiTheme="minorHAnsi" w:eastAsiaTheme="minorEastAsia" w:hAnsiTheme="minorHAnsi" w:cstheme="minorBidi"/>
          <w:noProof/>
          <w:sz w:val="22"/>
          <w:szCs w:val="22"/>
          <w:lang w:val="en-GB" w:eastAsia="en-GB"/>
        </w:rPr>
        <w:tab/>
      </w:r>
      <w:r w:rsidRPr="00A13DC5">
        <w:rPr>
          <w:noProof/>
          <w:lang w:val="en-GB"/>
        </w:rPr>
        <w:t>Volumetrics</w:t>
      </w:r>
      <w:r>
        <w:rPr>
          <w:noProof/>
        </w:rPr>
        <w:tab/>
      </w:r>
      <w:r>
        <w:rPr>
          <w:noProof/>
        </w:rPr>
        <w:fldChar w:fldCharType="begin"/>
      </w:r>
      <w:r>
        <w:rPr>
          <w:noProof/>
        </w:rPr>
        <w:instrText xml:space="preserve"> PAGEREF _Toc467753066 \h </w:instrText>
      </w:r>
      <w:r>
        <w:rPr>
          <w:noProof/>
        </w:rPr>
      </w:r>
      <w:r>
        <w:rPr>
          <w:noProof/>
        </w:rPr>
        <w:fldChar w:fldCharType="separate"/>
      </w:r>
      <w:r w:rsidR="00B13908">
        <w:rPr>
          <w:noProof/>
        </w:rPr>
        <w:t>5</w:t>
      </w:r>
      <w:r>
        <w:rPr>
          <w:noProof/>
        </w:rPr>
        <w:fldChar w:fldCharType="end"/>
      </w:r>
    </w:p>
    <w:p w14:paraId="37AFABD6"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3.4</w:t>
      </w:r>
      <w:r>
        <w:rPr>
          <w:rFonts w:asciiTheme="minorHAnsi" w:eastAsiaTheme="minorEastAsia" w:hAnsiTheme="minorHAnsi" w:cstheme="minorBidi"/>
          <w:noProof/>
          <w:sz w:val="22"/>
          <w:szCs w:val="22"/>
          <w:lang w:val="en-GB" w:eastAsia="en-GB"/>
        </w:rPr>
        <w:tab/>
      </w:r>
      <w:r w:rsidRPr="00A13DC5">
        <w:rPr>
          <w:noProof/>
          <w:lang w:val="en-GB"/>
        </w:rPr>
        <w:t>Data Archival Requirements</w:t>
      </w:r>
      <w:r>
        <w:rPr>
          <w:noProof/>
        </w:rPr>
        <w:tab/>
      </w:r>
      <w:r>
        <w:rPr>
          <w:noProof/>
        </w:rPr>
        <w:fldChar w:fldCharType="begin"/>
      </w:r>
      <w:r>
        <w:rPr>
          <w:noProof/>
        </w:rPr>
        <w:instrText xml:space="preserve"> PAGEREF _Toc467753067 \h </w:instrText>
      </w:r>
      <w:r>
        <w:rPr>
          <w:noProof/>
        </w:rPr>
      </w:r>
      <w:r>
        <w:rPr>
          <w:noProof/>
        </w:rPr>
        <w:fldChar w:fldCharType="separate"/>
      </w:r>
      <w:r w:rsidR="00B13908">
        <w:rPr>
          <w:noProof/>
        </w:rPr>
        <w:t>5</w:t>
      </w:r>
      <w:r>
        <w:rPr>
          <w:noProof/>
        </w:rPr>
        <w:fldChar w:fldCharType="end"/>
      </w:r>
    </w:p>
    <w:p w14:paraId="69600C74"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3.5</w:t>
      </w:r>
      <w:r>
        <w:rPr>
          <w:rFonts w:asciiTheme="minorHAnsi" w:eastAsiaTheme="minorEastAsia" w:hAnsiTheme="minorHAnsi" w:cstheme="minorBidi"/>
          <w:noProof/>
          <w:sz w:val="22"/>
          <w:szCs w:val="22"/>
          <w:lang w:val="en-GB" w:eastAsia="en-GB"/>
        </w:rPr>
        <w:tab/>
      </w:r>
      <w:r w:rsidRPr="00A13DC5">
        <w:rPr>
          <w:noProof/>
          <w:lang w:val="en-GB"/>
        </w:rPr>
        <w:t>Availability</w:t>
      </w:r>
      <w:r>
        <w:rPr>
          <w:noProof/>
        </w:rPr>
        <w:tab/>
      </w:r>
      <w:r>
        <w:rPr>
          <w:noProof/>
        </w:rPr>
        <w:fldChar w:fldCharType="begin"/>
      </w:r>
      <w:r>
        <w:rPr>
          <w:noProof/>
        </w:rPr>
        <w:instrText xml:space="preserve"> PAGEREF _Toc467753068 \h </w:instrText>
      </w:r>
      <w:r>
        <w:rPr>
          <w:noProof/>
        </w:rPr>
      </w:r>
      <w:r>
        <w:rPr>
          <w:noProof/>
        </w:rPr>
        <w:fldChar w:fldCharType="separate"/>
      </w:r>
      <w:r w:rsidR="00B13908">
        <w:rPr>
          <w:noProof/>
        </w:rPr>
        <w:t>5</w:t>
      </w:r>
      <w:r>
        <w:rPr>
          <w:noProof/>
        </w:rPr>
        <w:fldChar w:fldCharType="end"/>
      </w:r>
    </w:p>
    <w:p w14:paraId="24CAA492"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3.6</w:t>
      </w:r>
      <w:r>
        <w:rPr>
          <w:rFonts w:asciiTheme="minorHAnsi" w:eastAsiaTheme="minorEastAsia" w:hAnsiTheme="minorHAnsi" w:cstheme="minorBidi"/>
          <w:noProof/>
          <w:sz w:val="22"/>
          <w:szCs w:val="22"/>
          <w:lang w:val="en-GB" w:eastAsia="en-GB"/>
        </w:rPr>
        <w:tab/>
      </w:r>
      <w:r w:rsidRPr="00A13DC5">
        <w:rPr>
          <w:noProof/>
          <w:lang w:val="en-GB"/>
        </w:rPr>
        <w:t>Instance Strategy</w:t>
      </w:r>
      <w:r>
        <w:rPr>
          <w:noProof/>
        </w:rPr>
        <w:tab/>
      </w:r>
      <w:r>
        <w:rPr>
          <w:noProof/>
        </w:rPr>
        <w:fldChar w:fldCharType="begin"/>
      </w:r>
      <w:r>
        <w:rPr>
          <w:noProof/>
        </w:rPr>
        <w:instrText xml:space="preserve"> PAGEREF _Toc467753069 \h </w:instrText>
      </w:r>
      <w:r>
        <w:rPr>
          <w:noProof/>
        </w:rPr>
      </w:r>
      <w:r>
        <w:rPr>
          <w:noProof/>
        </w:rPr>
        <w:fldChar w:fldCharType="separate"/>
      </w:r>
      <w:r w:rsidR="00B13908">
        <w:rPr>
          <w:noProof/>
        </w:rPr>
        <w:t>6</w:t>
      </w:r>
      <w:r>
        <w:rPr>
          <w:noProof/>
        </w:rPr>
        <w:fldChar w:fldCharType="end"/>
      </w:r>
    </w:p>
    <w:p w14:paraId="0D183422"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3.7</w:t>
      </w:r>
      <w:r>
        <w:rPr>
          <w:rFonts w:asciiTheme="minorHAnsi" w:eastAsiaTheme="minorEastAsia" w:hAnsiTheme="minorHAnsi" w:cstheme="minorBidi"/>
          <w:noProof/>
          <w:sz w:val="22"/>
          <w:szCs w:val="22"/>
          <w:lang w:val="en-GB" w:eastAsia="en-GB"/>
        </w:rPr>
        <w:tab/>
      </w:r>
      <w:r w:rsidRPr="00A13DC5">
        <w:rPr>
          <w:noProof/>
          <w:lang w:val="en-GB"/>
        </w:rPr>
        <w:t>Deployment Topology &amp; Disaster Recovery</w:t>
      </w:r>
      <w:r>
        <w:rPr>
          <w:noProof/>
        </w:rPr>
        <w:tab/>
      </w:r>
      <w:r>
        <w:rPr>
          <w:noProof/>
        </w:rPr>
        <w:fldChar w:fldCharType="begin"/>
      </w:r>
      <w:r>
        <w:rPr>
          <w:noProof/>
        </w:rPr>
        <w:instrText xml:space="preserve"> PAGEREF _Toc467753070 \h </w:instrText>
      </w:r>
      <w:r>
        <w:rPr>
          <w:noProof/>
        </w:rPr>
      </w:r>
      <w:r>
        <w:rPr>
          <w:noProof/>
        </w:rPr>
        <w:fldChar w:fldCharType="separate"/>
      </w:r>
      <w:r w:rsidR="00B13908">
        <w:rPr>
          <w:noProof/>
        </w:rPr>
        <w:t>6</w:t>
      </w:r>
      <w:r>
        <w:rPr>
          <w:noProof/>
        </w:rPr>
        <w:fldChar w:fldCharType="end"/>
      </w:r>
    </w:p>
    <w:p w14:paraId="7494AD94" w14:textId="77777777" w:rsidR="006A3892" w:rsidRDefault="006A3892">
      <w:pPr>
        <w:pStyle w:val="TOC2"/>
        <w:tabs>
          <w:tab w:val="left" w:pos="880"/>
        </w:tabs>
        <w:rPr>
          <w:rFonts w:asciiTheme="minorHAnsi" w:eastAsiaTheme="minorEastAsia" w:hAnsiTheme="minorHAnsi" w:cstheme="minorBidi"/>
          <w:noProof/>
          <w:sz w:val="22"/>
          <w:szCs w:val="22"/>
          <w:lang w:val="en-GB" w:eastAsia="en-GB"/>
        </w:rPr>
      </w:pPr>
      <w:r w:rsidRPr="00A13DC5">
        <w:rPr>
          <w:noProof/>
          <w:lang w:val="en-GB"/>
        </w:rPr>
        <w:t>3.8</w:t>
      </w:r>
      <w:r>
        <w:rPr>
          <w:rFonts w:asciiTheme="minorHAnsi" w:eastAsiaTheme="minorEastAsia" w:hAnsiTheme="minorHAnsi" w:cstheme="minorBidi"/>
          <w:noProof/>
          <w:sz w:val="22"/>
          <w:szCs w:val="22"/>
          <w:lang w:val="en-GB" w:eastAsia="en-GB"/>
        </w:rPr>
        <w:tab/>
      </w:r>
      <w:r w:rsidRPr="00A13DC5">
        <w:rPr>
          <w:noProof/>
          <w:lang w:val="en-GB"/>
        </w:rPr>
        <w:t>Deployment Units</w:t>
      </w:r>
      <w:r>
        <w:rPr>
          <w:noProof/>
        </w:rPr>
        <w:tab/>
      </w:r>
      <w:r>
        <w:rPr>
          <w:noProof/>
        </w:rPr>
        <w:fldChar w:fldCharType="begin"/>
      </w:r>
      <w:r>
        <w:rPr>
          <w:noProof/>
        </w:rPr>
        <w:instrText xml:space="preserve"> PAGEREF _Toc467753071 \h </w:instrText>
      </w:r>
      <w:r>
        <w:rPr>
          <w:noProof/>
        </w:rPr>
      </w:r>
      <w:r>
        <w:rPr>
          <w:noProof/>
        </w:rPr>
        <w:fldChar w:fldCharType="separate"/>
      </w:r>
      <w:r w:rsidR="00B13908">
        <w:rPr>
          <w:noProof/>
        </w:rPr>
        <w:t>6</w:t>
      </w:r>
      <w:r>
        <w:rPr>
          <w:noProof/>
        </w:rPr>
        <w:fldChar w:fldCharType="end"/>
      </w:r>
    </w:p>
    <w:p w14:paraId="06D3ED92" w14:textId="77777777" w:rsidR="001A15C0" w:rsidRDefault="005D3A04" w:rsidP="001A15C0">
      <w:pPr>
        <w:pStyle w:val="Heading1"/>
        <w:rPr>
          <w:lang w:val="en-GB"/>
        </w:rPr>
      </w:pPr>
      <w:r>
        <w:rPr>
          <w:lang w:val="en-GB"/>
        </w:rPr>
        <w:lastRenderedPageBreak/>
        <w:fldChar w:fldCharType="end"/>
      </w:r>
      <w:r w:rsidR="001A15C0" w:rsidRPr="00462BAB">
        <w:rPr>
          <w:lang w:val="it-IT"/>
        </w:rPr>
        <w:t xml:space="preserve"> </w:t>
      </w:r>
      <w:bookmarkStart w:id="36" w:name="_Toc467753063"/>
      <w:r w:rsidR="001A15C0">
        <w:rPr>
          <w:lang w:val="en-GB"/>
        </w:rPr>
        <w:t>Introduction</w:t>
      </w:r>
      <w:bookmarkEnd w:id="35"/>
      <w:bookmarkEnd w:id="36"/>
    </w:p>
    <w:p w14:paraId="0B4DB59C" w14:textId="77777777" w:rsidR="001A15C0" w:rsidRDefault="001A15C0" w:rsidP="001A15C0">
      <w:pPr>
        <w:pStyle w:val="Readerscomments"/>
        <w:rPr>
          <w:i w:val="0"/>
          <w:color w:val="000000"/>
          <w:lang w:val="en-GB"/>
        </w:rPr>
      </w:pPr>
      <w:r>
        <w:rPr>
          <w:i w:val="0"/>
          <w:color w:val="000000"/>
          <w:lang w:val="en-GB"/>
        </w:rPr>
        <w:t xml:space="preserve">This </w:t>
      </w:r>
      <w:r w:rsidR="00BB1C7C">
        <w:rPr>
          <w:i w:val="0"/>
          <w:color w:val="000000"/>
          <w:lang w:val="en-GB"/>
        </w:rPr>
        <w:t>document captures the Non Functional Requirements for Accounting Hub platform</w:t>
      </w:r>
      <w:r>
        <w:rPr>
          <w:i w:val="0"/>
          <w:color w:val="000000"/>
          <w:lang w:val="en-GB"/>
        </w:rPr>
        <w:t>.</w:t>
      </w:r>
      <w:r w:rsidR="00BB1C7C">
        <w:rPr>
          <w:i w:val="0"/>
          <w:color w:val="000000"/>
          <w:lang w:val="en-GB"/>
        </w:rPr>
        <w:t xml:space="preserve"> This document will be modified as new programs and services are on boarded.</w:t>
      </w:r>
    </w:p>
    <w:p w14:paraId="3F3CE4A8" w14:textId="77777777" w:rsidR="00BB1C7C" w:rsidRDefault="00BB1C7C" w:rsidP="00BB1C7C">
      <w:pPr>
        <w:pStyle w:val="Heading2"/>
        <w:rPr>
          <w:lang w:val="en-GB"/>
        </w:rPr>
      </w:pPr>
      <w:bookmarkStart w:id="37" w:name="_Toc348081571"/>
      <w:bookmarkStart w:id="38" w:name="_Toc348088823"/>
      <w:bookmarkStart w:id="39" w:name="_Toc348347493"/>
      <w:bookmarkStart w:id="40" w:name="_Toc348362705"/>
      <w:bookmarkStart w:id="41" w:name="_Toc348368979"/>
      <w:bookmarkStart w:id="42" w:name="_Toc348533941"/>
      <w:bookmarkStart w:id="43" w:name="_Toc348545876"/>
      <w:bookmarkStart w:id="44" w:name="_Toc348597623"/>
      <w:bookmarkStart w:id="45" w:name="_Toc348610689"/>
      <w:bookmarkStart w:id="46" w:name="_Toc348615620"/>
      <w:bookmarkStart w:id="47" w:name="_Toc348615724"/>
      <w:bookmarkStart w:id="48" w:name="_Toc467753064"/>
      <w:bookmarkStart w:id="49" w:name="_Toc330223460"/>
      <w:bookmarkStart w:id="50" w:name="_Toc266975250"/>
      <w:bookmarkStart w:id="51" w:name="_Toc333225485"/>
      <w:bookmarkEnd w:id="37"/>
      <w:bookmarkEnd w:id="38"/>
      <w:bookmarkEnd w:id="39"/>
      <w:bookmarkEnd w:id="40"/>
      <w:bookmarkEnd w:id="41"/>
      <w:bookmarkEnd w:id="42"/>
      <w:bookmarkEnd w:id="43"/>
      <w:bookmarkEnd w:id="44"/>
      <w:bookmarkEnd w:id="45"/>
      <w:bookmarkEnd w:id="46"/>
      <w:bookmarkEnd w:id="47"/>
      <w:r w:rsidRPr="00BB1C7C">
        <w:rPr>
          <w:lang w:val="en-GB"/>
        </w:rPr>
        <w:t>Load Pattern</w:t>
      </w:r>
      <w:bookmarkEnd w:id="48"/>
    </w:p>
    <w:p w14:paraId="1E1CE9B5" w14:textId="77777777" w:rsidR="00792AA0" w:rsidRPr="00792AA0" w:rsidRDefault="00792AA0" w:rsidP="00B12E18">
      <w:pPr>
        <w:rPr>
          <w:lang w:val="en-GB"/>
        </w:rPr>
      </w:pPr>
      <w:r>
        <w:rPr>
          <w:lang w:val="en-GB"/>
        </w:rPr>
        <w:t>The request load profile on Accounting Hub from various programs is as below:</w:t>
      </w:r>
    </w:p>
    <w:p w14:paraId="563E9513" w14:textId="77777777" w:rsidR="00BB1C7C" w:rsidRPr="00824C0E" w:rsidRDefault="00BB1C7C" w:rsidP="00BB1C7C">
      <w:pPr>
        <w:ind w:firstLine="720"/>
        <w:rPr>
          <w:b/>
          <w:bCs/>
          <w:color w:val="000000" w:themeColor="text1"/>
        </w:rPr>
      </w:pPr>
      <w:r w:rsidRPr="00824C0E">
        <w:rPr>
          <w:b/>
          <w:bCs/>
          <w:color w:val="000000" w:themeColor="text1"/>
        </w:rPr>
        <w:t>CBO</w:t>
      </w:r>
    </w:p>
    <w:p w14:paraId="39E9EF51" w14:textId="77777777" w:rsidR="00BB1C7C" w:rsidRPr="00824C0E" w:rsidRDefault="00EA10D1" w:rsidP="00BB1C7C">
      <w:pPr>
        <w:ind w:firstLine="720"/>
        <w:rPr>
          <w:color w:val="000000" w:themeColor="text1"/>
        </w:rPr>
      </w:pPr>
      <w:r>
        <w:rPr>
          <w:color w:val="000000" w:themeColor="text1"/>
        </w:rPr>
        <w:t xml:space="preserve">Account Inquiry Service 10 </w:t>
      </w:r>
      <w:r w:rsidR="00BB1C7C" w:rsidRPr="00824C0E">
        <w:rPr>
          <w:color w:val="000000" w:themeColor="text1"/>
        </w:rPr>
        <w:t>Accoun</w:t>
      </w:r>
      <w:r>
        <w:rPr>
          <w:color w:val="000000" w:themeColor="text1"/>
        </w:rPr>
        <w:t>t                   </w:t>
      </w:r>
      <w:r>
        <w:rPr>
          <w:color w:val="000000" w:themeColor="text1"/>
        </w:rPr>
        <w:tab/>
      </w:r>
      <w:r w:rsidR="00BB1C7C" w:rsidRPr="00824C0E">
        <w:rPr>
          <w:color w:val="000000" w:themeColor="text1"/>
        </w:rPr>
        <w:t xml:space="preserve">10% </w:t>
      </w:r>
    </w:p>
    <w:p w14:paraId="5E8EC21A" w14:textId="77777777" w:rsidR="00BB1C7C" w:rsidRPr="00824C0E" w:rsidRDefault="00EA10D1" w:rsidP="00BB1C7C">
      <w:pPr>
        <w:ind w:firstLine="720"/>
        <w:rPr>
          <w:color w:val="000000" w:themeColor="text1"/>
        </w:rPr>
      </w:pPr>
      <w:r>
        <w:rPr>
          <w:color w:val="000000" w:themeColor="text1"/>
        </w:rPr>
        <w:t xml:space="preserve">Account Inquiry Service 50 </w:t>
      </w:r>
      <w:r w:rsidR="00BB1C7C" w:rsidRPr="00824C0E">
        <w:rPr>
          <w:color w:val="000000" w:themeColor="text1"/>
        </w:rPr>
        <w:t>Accoun</w:t>
      </w:r>
      <w:r>
        <w:rPr>
          <w:color w:val="000000" w:themeColor="text1"/>
        </w:rPr>
        <w:t>t                      </w:t>
      </w:r>
      <w:r w:rsidR="00BB1C7C" w:rsidRPr="00824C0E">
        <w:rPr>
          <w:color w:val="000000" w:themeColor="text1"/>
        </w:rPr>
        <w:t xml:space="preserve">3% </w:t>
      </w:r>
    </w:p>
    <w:p w14:paraId="25B94AD2" w14:textId="77777777" w:rsidR="00BB1C7C" w:rsidRPr="00824C0E" w:rsidRDefault="00EA10D1" w:rsidP="00BB1C7C">
      <w:pPr>
        <w:ind w:firstLine="720"/>
        <w:rPr>
          <w:color w:val="000000" w:themeColor="text1"/>
        </w:rPr>
      </w:pPr>
      <w:r>
        <w:rPr>
          <w:color w:val="000000" w:themeColor="text1"/>
        </w:rPr>
        <w:t>Account Inquiry Service 1 Account</w:t>
      </w:r>
      <w:r w:rsidR="00BB1C7C" w:rsidRPr="00824C0E">
        <w:rPr>
          <w:color w:val="000000" w:themeColor="text1"/>
        </w:rPr>
        <w:t xml:space="preserve">  </w:t>
      </w:r>
      <w:r>
        <w:rPr>
          <w:color w:val="000000" w:themeColor="text1"/>
        </w:rPr>
        <w:t>                 </w:t>
      </w:r>
      <w:r>
        <w:rPr>
          <w:color w:val="000000" w:themeColor="text1"/>
        </w:rPr>
        <w:tab/>
      </w:r>
      <w:r w:rsidR="00BB1C7C" w:rsidRPr="00824C0E">
        <w:rPr>
          <w:color w:val="000000" w:themeColor="text1"/>
        </w:rPr>
        <w:t>77%</w:t>
      </w:r>
    </w:p>
    <w:p w14:paraId="507818EE" w14:textId="77777777" w:rsidR="00BB1C7C" w:rsidRPr="00824C0E" w:rsidRDefault="00EA10D1" w:rsidP="00BB1C7C">
      <w:pPr>
        <w:ind w:firstLine="720"/>
        <w:rPr>
          <w:color w:val="000000" w:themeColor="text1"/>
        </w:rPr>
      </w:pPr>
      <w:r>
        <w:rPr>
          <w:color w:val="000000" w:themeColor="text1"/>
        </w:rPr>
        <w:t>Account Posting Service  </w:t>
      </w:r>
      <w:r>
        <w:rPr>
          <w:color w:val="000000" w:themeColor="text1"/>
        </w:rPr>
        <w:tab/>
      </w:r>
      <w:r>
        <w:rPr>
          <w:color w:val="000000" w:themeColor="text1"/>
        </w:rPr>
        <w:tab/>
      </w:r>
      <w:r>
        <w:rPr>
          <w:color w:val="000000" w:themeColor="text1"/>
        </w:rPr>
        <w:tab/>
      </w:r>
      <w:r w:rsidR="00BB1C7C" w:rsidRPr="00824C0E">
        <w:rPr>
          <w:color w:val="000000" w:themeColor="text1"/>
        </w:rPr>
        <w:t>10%</w:t>
      </w:r>
    </w:p>
    <w:p w14:paraId="2A61369B" w14:textId="77777777" w:rsidR="00BB1C7C" w:rsidRPr="00824C0E" w:rsidRDefault="00BB1C7C" w:rsidP="00BB1C7C">
      <w:pPr>
        <w:ind w:firstLine="720"/>
        <w:rPr>
          <w:color w:val="000000" w:themeColor="text1"/>
        </w:rPr>
      </w:pPr>
      <w:r w:rsidRPr="00824C0E">
        <w:rPr>
          <w:color w:val="000000" w:themeColor="text1"/>
        </w:rPr>
        <w:t>Only 10% of the Account Inquiry calls have Account Indicator = true flag</w:t>
      </w:r>
    </w:p>
    <w:p w14:paraId="6E78B179" w14:textId="77777777" w:rsidR="00BB1C7C" w:rsidRPr="00824C0E" w:rsidRDefault="00BB1C7C" w:rsidP="00BB1C7C">
      <w:pPr>
        <w:ind w:firstLine="720"/>
        <w:rPr>
          <w:color w:val="000000" w:themeColor="text1"/>
        </w:rPr>
      </w:pPr>
    </w:p>
    <w:p w14:paraId="273D4EA4" w14:textId="77777777" w:rsidR="00BB1C7C" w:rsidRPr="00824C0E" w:rsidRDefault="00BB1C7C" w:rsidP="00BB1C7C">
      <w:pPr>
        <w:ind w:firstLine="720"/>
        <w:rPr>
          <w:b/>
          <w:color w:val="000000" w:themeColor="text1"/>
        </w:rPr>
      </w:pPr>
      <w:r w:rsidRPr="00824C0E">
        <w:rPr>
          <w:b/>
          <w:color w:val="000000" w:themeColor="text1"/>
        </w:rPr>
        <w:t>CHAPS</w:t>
      </w:r>
    </w:p>
    <w:p w14:paraId="75FEC1C4" w14:textId="77777777" w:rsidR="00BB1C7C" w:rsidRPr="00824C0E" w:rsidRDefault="00EA10D1" w:rsidP="00BB1C7C">
      <w:pPr>
        <w:ind w:firstLine="720"/>
        <w:rPr>
          <w:color w:val="000000" w:themeColor="text1"/>
        </w:rPr>
      </w:pPr>
      <w:r>
        <w:rPr>
          <w:color w:val="000000" w:themeColor="text1"/>
        </w:rPr>
        <w:t>Account Posting Service (</w:t>
      </w:r>
      <w:proofErr w:type="spellStart"/>
      <w:r>
        <w:rPr>
          <w:color w:val="000000" w:themeColor="text1"/>
        </w:rPr>
        <w:t>rCBS</w:t>
      </w:r>
      <w:proofErr w:type="spellEnd"/>
      <w:r>
        <w:rPr>
          <w:color w:val="000000" w:themeColor="text1"/>
        </w:rPr>
        <w:t>)</w:t>
      </w:r>
      <w:r w:rsidR="00BB1C7C" w:rsidRPr="00824C0E">
        <w:rPr>
          <w:color w:val="000000" w:themeColor="text1"/>
        </w:rPr>
        <w:t xml:space="preserve"> </w:t>
      </w:r>
      <w:r w:rsidR="00BB1C7C" w:rsidRPr="00824C0E">
        <w:rPr>
          <w:color w:val="000000" w:themeColor="text1"/>
        </w:rPr>
        <w:tab/>
      </w:r>
      <w:r>
        <w:rPr>
          <w:color w:val="000000" w:themeColor="text1"/>
        </w:rPr>
        <w:tab/>
      </w:r>
      <w:r w:rsidR="00BB1C7C" w:rsidRPr="00824C0E">
        <w:rPr>
          <w:color w:val="000000" w:themeColor="text1"/>
        </w:rPr>
        <w:t>100%</w:t>
      </w:r>
    </w:p>
    <w:p w14:paraId="495C7463" w14:textId="77777777" w:rsidR="00BB1C7C" w:rsidRPr="00824C0E" w:rsidRDefault="00BB1C7C" w:rsidP="00BB1C7C">
      <w:pPr>
        <w:ind w:firstLine="720"/>
        <w:rPr>
          <w:b/>
          <w:color w:val="000000" w:themeColor="text1"/>
        </w:rPr>
      </w:pPr>
    </w:p>
    <w:p w14:paraId="7AE9E14A" w14:textId="77777777" w:rsidR="00BB1C7C" w:rsidRPr="00824C0E" w:rsidRDefault="00BB1C7C" w:rsidP="00BB1C7C">
      <w:pPr>
        <w:ind w:firstLine="720"/>
        <w:rPr>
          <w:b/>
          <w:color w:val="000000" w:themeColor="text1"/>
        </w:rPr>
      </w:pPr>
      <w:r w:rsidRPr="00824C0E">
        <w:rPr>
          <w:b/>
          <w:color w:val="000000" w:themeColor="text1"/>
        </w:rPr>
        <w:t>International</w:t>
      </w:r>
    </w:p>
    <w:p w14:paraId="7974C03A" w14:textId="77777777" w:rsidR="00BB1C7C" w:rsidRPr="00824C0E" w:rsidRDefault="00EA10D1" w:rsidP="00BB1C7C">
      <w:pPr>
        <w:ind w:firstLine="720"/>
        <w:rPr>
          <w:color w:val="000000" w:themeColor="text1"/>
        </w:rPr>
      </w:pPr>
      <w:r>
        <w:rPr>
          <w:color w:val="000000" w:themeColor="text1"/>
        </w:rPr>
        <w:t>Account Posting Service (</w:t>
      </w:r>
      <w:proofErr w:type="spellStart"/>
      <w:r>
        <w:rPr>
          <w:color w:val="000000" w:themeColor="text1"/>
        </w:rPr>
        <w:t>wCBS</w:t>
      </w:r>
      <w:proofErr w:type="spellEnd"/>
      <w:r>
        <w:rPr>
          <w:color w:val="000000" w:themeColor="text1"/>
        </w:rPr>
        <w:t>)</w:t>
      </w:r>
      <w:r>
        <w:rPr>
          <w:color w:val="000000" w:themeColor="text1"/>
        </w:rPr>
        <w:tab/>
      </w:r>
      <w:r>
        <w:rPr>
          <w:color w:val="000000" w:themeColor="text1"/>
        </w:rPr>
        <w:tab/>
        <w:t>less</w:t>
      </w:r>
    </w:p>
    <w:p w14:paraId="0EFF6417" w14:textId="77777777" w:rsidR="00BB1C7C" w:rsidRPr="00824C0E" w:rsidRDefault="00EA10D1" w:rsidP="00BB1C7C">
      <w:pPr>
        <w:ind w:firstLine="720"/>
        <w:rPr>
          <w:color w:val="000000" w:themeColor="text1"/>
        </w:rPr>
      </w:pPr>
      <w:r>
        <w:rPr>
          <w:color w:val="000000" w:themeColor="text1"/>
        </w:rPr>
        <w:t>Account Posting Service (</w:t>
      </w:r>
      <w:r w:rsidR="00BB1C7C" w:rsidRPr="00824C0E">
        <w:rPr>
          <w:color w:val="000000" w:themeColor="text1"/>
        </w:rPr>
        <w:t>NCA</w:t>
      </w:r>
      <w:r>
        <w:rPr>
          <w:color w:val="000000" w:themeColor="text1"/>
        </w:rPr>
        <w:t>)</w:t>
      </w:r>
      <w:r>
        <w:rPr>
          <w:color w:val="000000" w:themeColor="text1"/>
        </w:rPr>
        <w:tab/>
      </w:r>
      <w:r>
        <w:rPr>
          <w:color w:val="000000" w:themeColor="text1"/>
        </w:rPr>
        <w:tab/>
      </w:r>
      <w:r>
        <w:rPr>
          <w:color w:val="000000" w:themeColor="text1"/>
        </w:rPr>
        <w:tab/>
        <w:t>more</w:t>
      </w:r>
    </w:p>
    <w:p w14:paraId="76AF72EF" w14:textId="77777777" w:rsidR="00BB1C7C" w:rsidRPr="00824C0E" w:rsidRDefault="00EA10D1" w:rsidP="00BB1C7C">
      <w:pPr>
        <w:ind w:firstLine="720"/>
        <w:rPr>
          <w:color w:val="000000" w:themeColor="text1"/>
        </w:rPr>
      </w:pPr>
      <w:r>
        <w:rPr>
          <w:color w:val="000000" w:themeColor="text1"/>
        </w:rPr>
        <w:t>Account Posting Service (</w:t>
      </w:r>
      <w:r w:rsidR="00BB1C7C" w:rsidRPr="00824C0E">
        <w:rPr>
          <w:color w:val="000000" w:themeColor="text1"/>
        </w:rPr>
        <w:t>IF</w:t>
      </w:r>
      <w:r>
        <w:rPr>
          <w:color w:val="000000" w:themeColor="text1"/>
        </w:rPr>
        <w:t>)</w:t>
      </w:r>
      <w:r>
        <w:rPr>
          <w:color w:val="000000" w:themeColor="text1"/>
        </w:rPr>
        <w:tab/>
      </w:r>
      <w:r>
        <w:rPr>
          <w:color w:val="000000" w:themeColor="text1"/>
        </w:rPr>
        <w:tab/>
      </w:r>
      <w:r>
        <w:rPr>
          <w:color w:val="000000" w:themeColor="text1"/>
        </w:rPr>
        <w:tab/>
        <w:t>less</w:t>
      </w:r>
    </w:p>
    <w:p w14:paraId="43D93DF3" w14:textId="77777777" w:rsidR="00BB1C7C" w:rsidRPr="00824C0E" w:rsidRDefault="00EA10D1" w:rsidP="00BB1C7C">
      <w:pPr>
        <w:ind w:firstLine="720"/>
        <w:rPr>
          <w:color w:val="000000" w:themeColor="text1"/>
        </w:rPr>
      </w:pPr>
      <w:r>
        <w:rPr>
          <w:color w:val="000000" w:themeColor="text1"/>
        </w:rPr>
        <w:t>Account Posting Service (</w:t>
      </w:r>
      <w:r w:rsidR="00BB1C7C" w:rsidRPr="00824C0E">
        <w:rPr>
          <w:color w:val="000000" w:themeColor="text1"/>
        </w:rPr>
        <w:t>TD01</w:t>
      </w:r>
      <w:r>
        <w:rPr>
          <w:color w:val="000000" w:themeColor="text1"/>
        </w:rPr>
        <w:t>)</w:t>
      </w:r>
      <w:r>
        <w:rPr>
          <w:color w:val="000000" w:themeColor="text1"/>
        </w:rPr>
        <w:tab/>
      </w:r>
      <w:r>
        <w:rPr>
          <w:color w:val="000000" w:themeColor="text1"/>
        </w:rPr>
        <w:tab/>
      </w:r>
      <w:r>
        <w:rPr>
          <w:color w:val="000000" w:themeColor="text1"/>
        </w:rPr>
        <w:tab/>
        <w:t>very few</w:t>
      </w:r>
      <w:r>
        <w:rPr>
          <w:color w:val="000000" w:themeColor="text1"/>
        </w:rPr>
        <w:tab/>
      </w:r>
      <w:r>
        <w:rPr>
          <w:color w:val="000000" w:themeColor="text1"/>
        </w:rPr>
        <w:tab/>
      </w:r>
      <w:r>
        <w:rPr>
          <w:color w:val="000000" w:themeColor="text1"/>
        </w:rPr>
        <w:tab/>
      </w:r>
    </w:p>
    <w:p w14:paraId="002A6853" w14:textId="77777777" w:rsidR="00BB1C7C" w:rsidRDefault="00BB1C7C" w:rsidP="00792AA0">
      <w:pPr>
        <w:pStyle w:val="Heading2"/>
        <w:rPr>
          <w:lang w:val="en-GB"/>
        </w:rPr>
      </w:pPr>
      <w:r w:rsidRPr="00792AA0">
        <w:rPr>
          <w:lang w:val="en-GB"/>
        </w:rPr>
        <w:t>Response Time SLA (90% percentile)</w:t>
      </w:r>
    </w:p>
    <w:p w14:paraId="75F0F1D8" w14:textId="77777777" w:rsidR="00B12E18" w:rsidRDefault="00B12E18" w:rsidP="00B12E18">
      <w:pPr>
        <w:rPr>
          <w:lang w:val="en-GB"/>
        </w:rPr>
      </w:pPr>
      <w:r>
        <w:rPr>
          <w:lang w:val="en-GB"/>
        </w:rPr>
        <w:t>The Service Level Agreement for the various Accounting Hub Services is:</w:t>
      </w:r>
    </w:p>
    <w:p w14:paraId="377AE66E" w14:textId="77777777" w:rsidR="00BB1C7C" w:rsidRPr="00824C0E" w:rsidRDefault="0069329D" w:rsidP="00BB1C7C">
      <w:pPr>
        <w:ind w:firstLine="720"/>
        <w:rPr>
          <w:color w:val="000000" w:themeColor="text1"/>
        </w:rPr>
      </w:pPr>
      <w:r>
        <w:rPr>
          <w:color w:val="000000" w:themeColor="text1"/>
        </w:rPr>
        <w:t xml:space="preserve">Account Inquiry Service 10 </w:t>
      </w:r>
      <w:r w:rsidRPr="00824C0E">
        <w:rPr>
          <w:color w:val="000000" w:themeColor="text1"/>
        </w:rPr>
        <w:t>Accoun</w:t>
      </w:r>
      <w:r>
        <w:rPr>
          <w:color w:val="000000" w:themeColor="text1"/>
        </w:rPr>
        <w:t>t             </w:t>
      </w:r>
      <w:r>
        <w:rPr>
          <w:color w:val="000000" w:themeColor="text1"/>
        </w:rPr>
        <w:tab/>
      </w:r>
      <w:r w:rsidR="00BB1C7C" w:rsidRPr="00824C0E">
        <w:rPr>
          <w:color w:val="000000" w:themeColor="text1"/>
        </w:rPr>
        <w:t xml:space="preserve">5 sec </w:t>
      </w:r>
    </w:p>
    <w:p w14:paraId="00E6CEAD" w14:textId="77777777" w:rsidR="00BB1C7C" w:rsidRPr="00824C0E" w:rsidRDefault="0069329D" w:rsidP="00BB1C7C">
      <w:pPr>
        <w:ind w:firstLine="720"/>
        <w:rPr>
          <w:color w:val="000000" w:themeColor="text1"/>
        </w:rPr>
      </w:pPr>
      <w:r>
        <w:rPr>
          <w:color w:val="000000" w:themeColor="text1"/>
        </w:rPr>
        <w:t xml:space="preserve">Account Inquiry Service 10 </w:t>
      </w:r>
      <w:r w:rsidRPr="00824C0E">
        <w:rPr>
          <w:color w:val="000000" w:themeColor="text1"/>
        </w:rPr>
        <w:t>Accoun</w:t>
      </w:r>
      <w:r>
        <w:rPr>
          <w:color w:val="000000" w:themeColor="text1"/>
        </w:rPr>
        <w:t xml:space="preserve">t               </w:t>
      </w:r>
      <w:r>
        <w:rPr>
          <w:color w:val="000000" w:themeColor="text1"/>
        </w:rPr>
        <w:tab/>
      </w:r>
      <w:r w:rsidR="00BB1C7C" w:rsidRPr="00824C0E">
        <w:rPr>
          <w:color w:val="000000" w:themeColor="text1"/>
        </w:rPr>
        <w:t xml:space="preserve">10 sec </w:t>
      </w:r>
    </w:p>
    <w:p w14:paraId="3193659E" w14:textId="77777777" w:rsidR="00BB1C7C" w:rsidRPr="00824C0E" w:rsidRDefault="0069329D" w:rsidP="00BB1C7C">
      <w:pPr>
        <w:ind w:firstLine="720"/>
        <w:rPr>
          <w:color w:val="000000" w:themeColor="text1"/>
        </w:rPr>
      </w:pPr>
      <w:r>
        <w:rPr>
          <w:color w:val="000000" w:themeColor="text1"/>
        </w:rPr>
        <w:t xml:space="preserve">Account Inquiry Service 10 </w:t>
      </w:r>
      <w:r w:rsidRPr="00824C0E">
        <w:rPr>
          <w:color w:val="000000" w:themeColor="text1"/>
        </w:rPr>
        <w:t>Accoun</w:t>
      </w:r>
      <w:r>
        <w:rPr>
          <w:color w:val="000000" w:themeColor="text1"/>
        </w:rPr>
        <w:t>t                   </w:t>
      </w:r>
      <w:r w:rsidR="00BB1C7C">
        <w:rPr>
          <w:color w:val="000000" w:themeColor="text1"/>
        </w:rPr>
        <w:tab/>
      </w:r>
      <w:r w:rsidR="00BB1C7C" w:rsidRPr="00824C0E">
        <w:rPr>
          <w:color w:val="000000" w:themeColor="text1"/>
        </w:rPr>
        <w:t xml:space="preserve">1 Sec </w:t>
      </w:r>
    </w:p>
    <w:p w14:paraId="7EAE1CA9" w14:textId="77777777" w:rsidR="00BB1C7C" w:rsidRDefault="0069329D" w:rsidP="00BB1C7C">
      <w:pPr>
        <w:ind w:firstLine="720"/>
        <w:rPr>
          <w:color w:val="000000" w:themeColor="text1"/>
        </w:rPr>
      </w:pPr>
      <w:r>
        <w:rPr>
          <w:color w:val="000000" w:themeColor="text1"/>
        </w:rPr>
        <w:t>Account Posting Service (CHAPS/INTL/CBO)      </w:t>
      </w:r>
      <w:r w:rsidR="00BB1C7C" w:rsidRPr="00824C0E">
        <w:rPr>
          <w:color w:val="000000" w:themeColor="text1"/>
        </w:rPr>
        <w:t>4 sec</w:t>
      </w:r>
    </w:p>
    <w:p w14:paraId="788E88EC" w14:textId="77777777" w:rsidR="00B12E18" w:rsidRPr="00824C0E" w:rsidRDefault="00B12E18" w:rsidP="00B12E18">
      <w:pPr>
        <w:rPr>
          <w:color w:val="000000" w:themeColor="text1"/>
        </w:rPr>
      </w:pPr>
      <w:r>
        <w:rPr>
          <w:color w:val="000000" w:themeColor="text1"/>
        </w:rPr>
        <w:t>ACH will respond within the above duration in 90% cases.</w:t>
      </w:r>
    </w:p>
    <w:p w14:paraId="0F27C232" w14:textId="77777777" w:rsidR="00BB1C7C" w:rsidRPr="00BB1C7C" w:rsidRDefault="00BB1C7C" w:rsidP="00BB1C7C">
      <w:pPr>
        <w:pStyle w:val="Heading2"/>
        <w:rPr>
          <w:lang w:val="en-GB"/>
        </w:rPr>
      </w:pPr>
      <w:bookmarkStart w:id="52" w:name="_Toc467753065"/>
      <w:r w:rsidRPr="00BB1C7C">
        <w:rPr>
          <w:lang w:val="en-GB"/>
        </w:rPr>
        <w:t>System Usage</w:t>
      </w:r>
      <w:bookmarkEnd w:id="52"/>
    </w:p>
    <w:p w14:paraId="0351A068" w14:textId="77777777" w:rsidR="00BB1C7C" w:rsidRPr="00824C0E" w:rsidRDefault="00BB1C7C" w:rsidP="00BB1C7C">
      <w:pPr>
        <w:ind w:firstLine="720"/>
        <w:rPr>
          <w:b/>
          <w:bCs/>
          <w:color w:val="000000" w:themeColor="text1"/>
        </w:rPr>
      </w:pPr>
      <w:r>
        <w:rPr>
          <w:b/>
          <w:bCs/>
          <w:color w:val="000000" w:themeColor="text1"/>
        </w:rPr>
        <w:t xml:space="preserve">Broker </w:t>
      </w:r>
      <w:r w:rsidRPr="00824C0E">
        <w:rPr>
          <w:b/>
          <w:bCs/>
          <w:color w:val="000000" w:themeColor="text1"/>
        </w:rPr>
        <w:t>CPU</w:t>
      </w:r>
      <w:r>
        <w:rPr>
          <w:b/>
          <w:bCs/>
          <w:color w:val="000000" w:themeColor="text1"/>
        </w:rPr>
        <w:t xml:space="preserve"> </w:t>
      </w:r>
    </w:p>
    <w:p w14:paraId="6D8357A5" w14:textId="77777777" w:rsidR="00BB1C7C" w:rsidRDefault="00EA10D1" w:rsidP="00BB1C7C">
      <w:pPr>
        <w:ind w:left="720" w:firstLine="720"/>
        <w:rPr>
          <w:color w:val="000000" w:themeColor="text1"/>
        </w:rPr>
      </w:pPr>
      <w:r>
        <w:rPr>
          <w:color w:val="000000" w:themeColor="text1"/>
        </w:rPr>
        <w:t xml:space="preserve">The Broker CPU usage should be less than 40%. </w:t>
      </w:r>
      <w:r w:rsidR="00BB1C7C">
        <w:rPr>
          <w:color w:val="000000" w:themeColor="text1"/>
        </w:rPr>
        <w:t xml:space="preserve">As current deployment topology is Active-Active, single machine should be able to process the entire load so CPU shouldn’t go beyond </w:t>
      </w:r>
      <w:r>
        <w:rPr>
          <w:color w:val="000000" w:themeColor="text1"/>
        </w:rPr>
        <w:t>40%.</w:t>
      </w:r>
    </w:p>
    <w:p w14:paraId="62C6590A" w14:textId="77777777" w:rsidR="003800AF" w:rsidRPr="003800AF" w:rsidRDefault="003800AF" w:rsidP="003800AF">
      <w:pPr>
        <w:rPr>
          <w:b/>
          <w:color w:val="000000" w:themeColor="text1"/>
        </w:rPr>
      </w:pPr>
      <w:r>
        <w:rPr>
          <w:color w:val="000000" w:themeColor="text1"/>
        </w:rPr>
        <w:tab/>
      </w:r>
      <w:r w:rsidRPr="003800AF">
        <w:rPr>
          <w:b/>
          <w:color w:val="000000" w:themeColor="text1"/>
        </w:rPr>
        <w:t>Broker MQ</w:t>
      </w:r>
    </w:p>
    <w:p w14:paraId="6E52CE64" w14:textId="77777777" w:rsidR="003800AF" w:rsidRPr="00824C0E" w:rsidRDefault="003800AF" w:rsidP="003800AF">
      <w:pPr>
        <w:rPr>
          <w:color w:val="000000" w:themeColor="text1"/>
        </w:rPr>
      </w:pPr>
      <w:r>
        <w:rPr>
          <w:color w:val="000000" w:themeColor="text1"/>
        </w:rPr>
        <w:tab/>
      </w:r>
      <w:r>
        <w:rPr>
          <w:color w:val="000000" w:themeColor="text1"/>
        </w:rPr>
        <w:tab/>
        <w:t xml:space="preserve">The Broker memory usage should </w:t>
      </w:r>
      <w:r w:rsidR="00B12E18">
        <w:rPr>
          <w:color w:val="000000" w:themeColor="text1"/>
        </w:rPr>
        <w:t>be &lt;&lt;&gt;&gt;</w:t>
      </w:r>
    </w:p>
    <w:p w14:paraId="79C4B288" w14:textId="77777777" w:rsidR="00BB1C7C" w:rsidRPr="00824C0E" w:rsidRDefault="00BB1C7C" w:rsidP="00BB1C7C">
      <w:pPr>
        <w:ind w:firstLine="720"/>
        <w:rPr>
          <w:b/>
          <w:bCs/>
          <w:color w:val="000000" w:themeColor="text1"/>
        </w:rPr>
      </w:pPr>
      <w:r w:rsidRPr="00824C0E">
        <w:rPr>
          <w:b/>
          <w:bCs/>
          <w:color w:val="000000" w:themeColor="text1"/>
        </w:rPr>
        <w:lastRenderedPageBreak/>
        <w:t>MQ</w:t>
      </w:r>
    </w:p>
    <w:p w14:paraId="0A02144E" w14:textId="77777777" w:rsidR="00BB1C7C" w:rsidRPr="00824C0E" w:rsidRDefault="00BB1C7C" w:rsidP="00BB1C7C">
      <w:pPr>
        <w:ind w:left="720" w:firstLine="720"/>
        <w:rPr>
          <w:color w:val="000000" w:themeColor="text1"/>
        </w:rPr>
      </w:pPr>
      <w:r w:rsidRPr="00824C0E">
        <w:rPr>
          <w:color w:val="000000" w:themeColor="text1"/>
        </w:rPr>
        <w:t>No long term queue buildup</w:t>
      </w:r>
    </w:p>
    <w:p w14:paraId="0CD1A26C" w14:textId="77777777" w:rsidR="00BB1C7C" w:rsidRDefault="00BB1C7C" w:rsidP="00BB1C7C">
      <w:pPr>
        <w:ind w:left="720" w:firstLine="720"/>
        <w:rPr>
          <w:color w:val="000000" w:themeColor="text1"/>
        </w:rPr>
      </w:pPr>
      <w:r w:rsidRPr="00824C0E">
        <w:rPr>
          <w:color w:val="000000" w:themeColor="text1"/>
        </w:rPr>
        <w:t>No high file system usage &lt;</w:t>
      </w:r>
      <w:r w:rsidR="00EA10D1">
        <w:rPr>
          <w:color w:val="000000" w:themeColor="text1"/>
        </w:rPr>
        <w:t xml:space="preserve"> </w:t>
      </w:r>
      <w:r w:rsidRPr="00824C0E">
        <w:rPr>
          <w:color w:val="000000" w:themeColor="text1"/>
        </w:rPr>
        <w:t>60%</w:t>
      </w:r>
    </w:p>
    <w:p w14:paraId="6150B18B" w14:textId="77777777" w:rsidR="003800AF" w:rsidRDefault="003800AF" w:rsidP="00BB1C7C">
      <w:pPr>
        <w:ind w:left="720" w:firstLine="720"/>
        <w:rPr>
          <w:color w:val="000000" w:themeColor="text1"/>
        </w:rPr>
      </w:pPr>
    </w:p>
    <w:p w14:paraId="6FB8170E" w14:textId="77777777" w:rsidR="00BB1C7C" w:rsidRPr="006D7572" w:rsidRDefault="00BB1C7C" w:rsidP="00BB1C7C">
      <w:pPr>
        <w:ind w:firstLine="720"/>
        <w:rPr>
          <w:b/>
          <w:color w:val="000000" w:themeColor="text1"/>
        </w:rPr>
      </w:pPr>
      <w:r w:rsidRPr="006D7572">
        <w:rPr>
          <w:b/>
          <w:color w:val="000000" w:themeColor="text1"/>
        </w:rPr>
        <w:t>DB2</w:t>
      </w:r>
    </w:p>
    <w:p w14:paraId="04597411" w14:textId="77777777" w:rsidR="00BB1C7C" w:rsidRDefault="00BB1C7C" w:rsidP="00BB1C7C">
      <w:pPr>
        <w:rPr>
          <w:color w:val="1F497D"/>
        </w:rPr>
      </w:pPr>
      <w:r>
        <w:rPr>
          <w:color w:val="1F497D"/>
        </w:rPr>
        <w:tab/>
      </w:r>
      <w:r>
        <w:rPr>
          <w:color w:val="1F497D"/>
        </w:rPr>
        <w:tab/>
      </w:r>
      <w:r w:rsidR="00B12E18">
        <w:rPr>
          <w:color w:val="1F497D"/>
        </w:rPr>
        <w:t>&lt;</w:t>
      </w:r>
      <w:r>
        <w:rPr>
          <w:color w:val="1F497D"/>
        </w:rPr>
        <w:t>&lt;Add stuff here&gt;</w:t>
      </w:r>
      <w:r w:rsidR="00B12E18">
        <w:rPr>
          <w:color w:val="1F497D"/>
        </w:rPr>
        <w:t>&gt;</w:t>
      </w:r>
    </w:p>
    <w:p w14:paraId="76C66CF1" w14:textId="77777777" w:rsidR="00BB1C7C" w:rsidRPr="00BB1C7C" w:rsidRDefault="00BB1C7C" w:rsidP="00BB1C7C">
      <w:pPr>
        <w:pStyle w:val="Heading2"/>
        <w:rPr>
          <w:lang w:val="en-GB"/>
        </w:rPr>
      </w:pPr>
      <w:bookmarkStart w:id="53" w:name="_Toc467753066"/>
      <w:r w:rsidRPr="00BB1C7C">
        <w:rPr>
          <w:lang w:val="en-GB"/>
        </w:rPr>
        <w:t>Volumetric</w:t>
      </w:r>
      <w:bookmarkEnd w:id="53"/>
    </w:p>
    <w:p w14:paraId="354E3F4E" w14:textId="77777777" w:rsidR="00BB1C7C" w:rsidRDefault="00683E22" w:rsidP="00BB1C7C">
      <w:r>
        <w:t>The projected peak TPS on Accounting Hub from various programs is shown below:</w:t>
      </w:r>
    </w:p>
    <w:p w14:paraId="15DF6097" w14:textId="77777777" w:rsidR="00683E22" w:rsidRPr="009F33FA" w:rsidRDefault="009F33FA" w:rsidP="00BB1C7C">
      <w:pPr>
        <w:rPr>
          <w:b/>
        </w:rPr>
      </w:pPr>
      <w:r w:rsidRPr="009F33FA">
        <w:rPr>
          <w:b/>
        </w:rPr>
        <w:t>Program</w:t>
      </w:r>
      <w:r w:rsidRPr="009F33FA">
        <w:rPr>
          <w:b/>
        </w:rPr>
        <w:tab/>
      </w:r>
      <w:r w:rsidRPr="009F33FA">
        <w:rPr>
          <w:b/>
        </w:rPr>
        <w:tab/>
        <w:t>Peak TPS</w:t>
      </w:r>
    </w:p>
    <w:p w14:paraId="35893EBF" w14:textId="77777777" w:rsidR="00BB1C7C" w:rsidRDefault="005F2D91" w:rsidP="00BB1C7C">
      <w:r>
        <w:t>CBO</w:t>
      </w:r>
      <w:r>
        <w:tab/>
      </w:r>
      <w:r>
        <w:tab/>
      </w:r>
      <w:r>
        <w:tab/>
      </w:r>
      <w:r w:rsidR="00BB1C7C">
        <w:t>1 (as on date</w:t>
      </w:r>
      <w:proofErr w:type="gramStart"/>
      <w:r w:rsidR="00BB1C7C">
        <w:t xml:space="preserve">), </w:t>
      </w:r>
      <w:r>
        <w:t xml:space="preserve"> </w:t>
      </w:r>
      <w:r w:rsidR="00BB1C7C">
        <w:t>27</w:t>
      </w:r>
      <w:proofErr w:type="gramEnd"/>
      <w:r w:rsidR="00BB1C7C">
        <w:t xml:space="preserve"> (2017), 120?? DR</w:t>
      </w:r>
    </w:p>
    <w:p w14:paraId="6D390092" w14:textId="77777777" w:rsidR="00BB1C7C" w:rsidRDefault="00BB1C7C" w:rsidP="00BB1C7C">
      <w:r>
        <w:t>CHAPS</w:t>
      </w:r>
      <w:r>
        <w:tab/>
      </w:r>
      <w:r>
        <w:tab/>
      </w:r>
      <w:r>
        <w:tab/>
        <w:t>6</w:t>
      </w:r>
    </w:p>
    <w:p w14:paraId="3ED7E36A" w14:textId="77777777" w:rsidR="00BB1C7C" w:rsidRDefault="00BB1C7C" w:rsidP="00BB1C7C">
      <w:r>
        <w:t>International</w:t>
      </w:r>
      <w:r>
        <w:tab/>
      </w:r>
      <w:r>
        <w:tab/>
        <w:t>1</w:t>
      </w:r>
    </w:p>
    <w:p w14:paraId="7B3C3571" w14:textId="77777777" w:rsidR="00BB1C7C" w:rsidRDefault="00BB1C7C" w:rsidP="00BB1C7C">
      <w:r>
        <w:t>FCM</w:t>
      </w:r>
      <w:r>
        <w:tab/>
      </w:r>
      <w:r>
        <w:tab/>
      </w:r>
      <w:r>
        <w:tab/>
        <w:t>30</w:t>
      </w:r>
    </w:p>
    <w:p w14:paraId="4FDB2B62" w14:textId="77777777" w:rsidR="00BB1C7C" w:rsidRDefault="00BB1C7C" w:rsidP="00BB1C7C">
      <w:r>
        <w:t>H2H (on-hold)</w:t>
      </w:r>
      <w:r>
        <w:tab/>
      </w:r>
      <w:r>
        <w:tab/>
        <w:t>7.5</w:t>
      </w:r>
    </w:p>
    <w:p w14:paraId="261C27D8" w14:textId="77777777" w:rsidR="00BB1C7C" w:rsidRDefault="00BB1C7C" w:rsidP="00BB1C7C"/>
    <w:p w14:paraId="213149C2" w14:textId="77777777" w:rsidR="00BB1C7C" w:rsidRDefault="00BB1C7C" w:rsidP="00BB1C7C">
      <w:r>
        <w:t>&lt;&lt;Add reference to the program documents&gt;&gt;</w:t>
      </w:r>
    </w:p>
    <w:p w14:paraId="7AE76B78" w14:textId="77777777" w:rsidR="00BB1C7C" w:rsidRDefault="00BB1C7C" w:rsidP="00BB1C7C"/>
    <w:p w14:paraId="1B12CC30" w14:textId="77777777" w:rsidR="00BB1C7C" w:rsidRPr="00BB1C7C" w:rsidRDefault="00BB1C7C" w:rsidP="00BB1C7C">
      <w:pPr>
        <w:pStyle w:val="Heading2"/>
        <w:rPr>
          <w:lang w:val="en-GB"/>
        </w:rPr>
      </w:pPr>
      <w:bookmarkStart w:id="54" w:name="_Toc467753067"/>
      <w:r w:rsidRPr="00BB1C7C">
        <w:rPr>
          <w:lang w:val="en-GB"/>
        </w:rPr>
        <w:t>Data Archival Requirements</w:t>
      </w:r>
      <w:bookmarkEnd w:id="54"/>
    </w:p>
    <w:p w14:paraId="3B300F00" w14:textId="77777777" w:rsidR="00BB1C7C" w:rsidRDefault="00BB1C7C" w:rsidP="00BB1C7C">
      <w:r>
        <w:t>ACH will keep application data in live tables for 30 days. Older data will first be archived to Mainframe file system, followed by archival to tape after &lt;&lt;&gt;&gt;.  It is retained on tape for &lt;&lt;&gt;&gt; years.</w:t>
      </w:r>
    </w:p>
    <w:p w14:paraId="3DBC4A5E" w14:textId="77777777" w:rsidR="00BB1C7C" w:rsidRDefault="00BB1C7C" w:rsidP="00BB1C7C">
      <w:r>
        <w:t xml:space="preserve">&lt;&lt;Add reference to the archival policy </w:t>
      </w:r>
      <w:proofErr w:type="spellStart"/>
      <w:r>
        <w:t>descision</w:t>
      </w:r>
      <w:proofErr w:type="spellEnd"/>
      <w:r>
        <w:t>&gt;&gt;</w:t>
      </w:r>
    </w:p>
    <w:p w14:paraId="7B7DCA0B" w14:textId="77777777" w:rsidR="00BB1C7C" w:rsidRPr="00BB1C7C" w:rsidRDefault="00BB1C7C" w:rsidP="00BB1C7C">
      <w:pPr>
        <w:pStyle w:val="Heading2"/>
        <w:rPr>
          <w:lang w:val="en-GB"/>
        </w:rPr>
      </w:pPr>
      <w:bookmarkStart w:id="55" w:name="_Toc467753068"/>
      <w:r w:rsidRPr="00BB1C7C">
        <w:rPr>
          <w:lang w:val="en-GB"/>
        </w:rPr>
        <w:t>Availability</w:t>
      </w:r>
      <w:bookmarkEnd w:id="55"/>
    </w:p>
    <w:p w14:paraId="23BCF64B" w14:textId="77777777" w:rsidR="00BB1C7C" w:rsidRDefault="00BB1C7C" w:rsidP="00BB1C7C">
      <w:r>
        <w:t>ACH is Tier A application which mandates 24* 7 availability</w:t>
      </w:r>
      <w:r w:rsidR="00F3575D">
        <w:t xml:space="preserve">. </w:t>
      </w:r>
      <w:r w:rsidR="002662AB">
        <w:t>The availability requirement for the various programs is show below:</w:t>
      </w:r>
    </w:p>
    <w:p w14:paraId="23415D1C" w14:textId="77777777" w:rsidR="00BB1C7C" w:rsidRDefault="00BB1C7C" w:rsidP="00BB1C7C">
      <w:r>
        <w:t>CBO – 24*7</w:t>
      </w:r>
      <w:r w:rsidR="00F3575D">
        <w:t xml:space="preserve"> for</w:t>
      </w:r>
      <w:r>
        <w:t xml:space="preserve"> Account Enquiries and Account Postings</w:t>
      </w:r>
    </w:p>
    <w:p w14:paraId="1D9DC80D" w14:textId="77777777" w:rsidR="00BB1C7C" w:rsidRDefault="00BB1C7C" w:rsidP="00BB1C7C">
      <w:r>
        <w:t>CHAPS – 6am to 6pm (8pm for CHAPS extension), Mon – Fri</w:t>
      </w:r>
    </w:p>
    <w:p w14:paraId="49105C23" w14:textId="77777777" w:rsidR="00BB1C7C" w:rsidRDefault="00BB1C7C" w:rsidP="00BB1C7C">
      <w:r>
        <w:t>International - 6am to 6pm (8pm for CHAPS extension), Mon – Fri</w:t>
      </w:r>
    </w:p>
    <w:p w14:paraId="13AB7426" w14:textId="77777777" w:rsidR="00BB1C7C" w:rsidRDefault="00BB1C7C" w:rsidP="00BB1C7C">
      <w:r>
        <w:t>FCM - &lt;&lt;&gt;&gt;</w:t>
      </w:r>
    </w:p>
    <w:p w14:paraId="33938995" w14:textId="77777777" w:rsidR="00F3575D" w:rsidRDefault="00F3575D" w:rsidP="00F3575D">
      <w:pPr>
        <w:pStyle w:val="Heading2"/>
        <w:rPr>
          <w:lang w:val="en-GB"/>
        </w:rPr>
      </w:pPr>
      <w:r w:rsidRPr="00F3575D">
        <w:rPr>
          <w:lang w:val="en-GB"/>
        </w:rPr>
        <w:t>Security</w:t>
      </w:r>
    </w:p>
    <w:p w14:paraId="3E11E050" w14:textId="77777777" w:rsidR="002662AB" w:rsidRDefault="002662AB" w:rsidP="002662AB">
      <w:pPr>
        <w:rPr>
          <w:lang w:val="en-GB"/>
        </w:rPr>
      </w:pPr>
      <w:r>
        <w:rPr>
          <w:lang w:val="en-GB"/>
        </w:rPr>
        <w:t>ACH is not exposed to external parties as the entire application and the integration partners are within LBG network. ACH doesn’t have any GUI, so there are no external users. The application is used only by other applications, so no user security is required. Access to product files and logs are governed by the normal Operating System group access controls.</w:t>
      </w:r>
    </w:p>
    <w:p w14:paraId="4ED725F8" w14:textId="77777777" w:rsidR="002662AB" w:rsidRDefault="002662AB" w:rsidP="002662AB">
      <w:pPr>
        <w:rPr>
          <w:lang w:val="en-GB"/>
        </w:rPr>
      </w:pPr>
      <w:r>
        <w:rPr>
          <w:lang w:val="en-GB"/>
        </w:rPr>
        <w:lastRenderedPageBreak/>
        <w:t>The integration with other applications are using</w:t>
      </w:r>
    </w:p>
    <w:p w14:paraId="2ED86AD2" w14:textId="77777777" w:rsidR="002662AB" w:rsidRDefault="002662AB" w:rsidP="002662AB">
      <w:pPr>
        <w:pStyle w:val="ListParagraph"/>
        <w:numPr>
          <w:ilvl w:val="0"/>
          <w:numId w:val="28"/>
        </w:numPr>
        <w:rPr>
          <w:lang w:val="en-GB"/>
        </w:rPr>
      </w:pPr>
      <w:r>
        <w:rPr>
          <w:lang w:val="en-GB"/>
        </w:rPr>
        <w:t>MQ: secured using SSL</w:t>
      </w:r>
    </w:p>
    <w:p w14:paraId="3F86B7F5" w14:textId="77777777" w:rsidR="002662AB" w:rsidRDefault="002662AB" w:rsidP="002662AB">
      <w:pPr>
        <w:pStyle w:val="ListParagraph"/>
        <w:numPr>
          <w:ilvl w:val="0"/>
          <w:numId w:val="28"/>
        </w:numPr>
        <w:rPr>
          <w:lang w:val="en-GB"/>
        </w:rPr>
      </w:pPr>
      <w:r>
        <w:rPr>
          <w:lang w:val="en-GB"/>
        </w:rPr>
        <w:t>http: secured using SSL</w:t>
      </w:r>
    </w:p>
    <w:p w14:paraId="2E4BF84A" w14:textId="77777777" w:rsidR="002662AB" w:rsidRPr="002662AB" w:rsidRDefault="00B930D2" w:rsidP="002662AB">
      <w:pPr>
        <w:rPr>
          <w:lang w:val="en-GB"/>
        </w:rPr>
      </w:pPr>
      <w:r>
        <w:rPr>
          <w:lang w:val="en-GB"/>
        </w:rPr>
        <w:t>Access to production data is controlled via DB2 access controls.</w:t>
      </w:r>
    </w:p>
    <w:p w14:paraId="3380F0E5" w14:textId="77777777" w:rsidR="00BB1C7C" w:rsidRPr="00BB1C7C" w:rsidRDefault="00BB1C7C" w:rsidP="00BB1C7C">
      <w:pPr>
        <w:pStyle w:val="Heading2"/>
        <w:rPr>
          <w:lang w:val="en-GB"/>
        </w:rPr>
      </w:pPr>
      <w:bookmarkStart w:id="56" w:name="_Toc467753069"/>
      <w:r w:rsidRPr="00BB1C7C">
        <w:rPr>
          <w:lang w:val="en-GB"/>
        </w:rPr>
        <w:t>Instance Strategy</w:t>
      </w:r>
      <w:bookmarkEnd w:id="56"/>
    </w:p>
    <w:p w14:paraId="74A65C00" w14:textId="77777777" w:rsidR="00BB1C7C" w:rsidRDefault="00BB1C7C" w:rsidP="00BB1C7C">
      <w:r>
        <w:t xml:space="preserve">Same instance </w:t>
      </w:r>
      <w:r w:rsidR="00B930D2">
        <w:t xml:space="preserve">of Accounting Hub application will be used for CBO, CHAPS, International, and FCM projects. </w:t>
      </w:r>
    </w:p>
    <w:p w14:paraId="2D2471E6" w14:textId="77777777" w:rsidR="00BB1C7C" w:rsidRDefault="00BB1C7C" w:rsidP="00BB1C7C">
      <w:pPr>
        <w:pStyle w:val="Heading2"/>
        <w:rPr>
          <w:lang w:val="en-GB"/>
        </w:rPr>
      </w:pPr>
      <w:bookmarkStart w:id="57" w:name="_Toc467753070"/>
      <w:r w:rsidRPr="00BB1C7C">
        <w:rPr>
          <w:lang w:val="en-GB"/>
        </w:rPr>
        <w:t>Disaster Recovery</w:t>
      </w:r>
      <w:bookmarkEnd w:id="57"/>
    </w:p>
    <w:p w14:paraId="6A324ECE" w14:textId="77777777" w:rsidR="005F2D91" w:rsidRPr="005F2D91" w:rsidRDefault="005F2D91" w:rsidP="005F2D91">
      <w:pPr>
        <w:rPr>
          <w:lang w:val="en-GB"/>
        </w:rPr>
      </w:pPr>
      <w:r>
        <w:rPr>
          <w:lang w:val="en-GB"/>
        </w:rPr>
        <w:t xml:space="preserve">Accounting Hub application is deployed at Horizon Data Centre and </w:t>
      </w:r>
      <w:r w:rsidR="000607A2">
        <w:rPr>
          <w:lang w:val="en-GB"/>
        </w:rPr>
        <w:t>Peterborough2</w:t>
      </w:r>
      <w:r>
        <w:rPr>
          <w:lang w:val="en-GB"/>
        </w:rPr>
        <w:t xml:space="preserve">. </w:t>
      </w:r>
      <w:r w:rsidR="000607A2">
        <w:rPr>
          <w:lang w:val="en-GB"/>
        </w:rPr>
        <w:t>The SLA for DR site recovery is &lt;&lt;&gt;&gt;</w:t>
      </w:r>
    </w:p>
    <w:p w14:paraId="27063544" w14:textId="77777777" w:rsidR="00BB1C7C" w:rsidRDefault="000607A2" w:rsidP="00BB1C7C">
      <w:r>
        <w:t>&lt;&lt;This picture is not correct. Needs to be updated&gt;&gt;</w:t>
      </w:r>
    </w:p>
    <w:p w14:paraId="343631EB" w14:textId="77777777" w:rsidR="00BB1C7C" w:rsidRDefault="00BB1C7C" w:rsidP="00BB1C7C">
      <w:r w:rsidRPr="00FB107A">
        <w:rPr>
          <w:noProof/>
          <w:lang w:val="en-GB" w:eastAsia="en-GB"/>
        </w:rPr>
        <w:drawing>
          <wp:inline distT="0" distB="0" distL="0" distR="0" wp14:anchorId="4C73B307" wp14:editId="0DA7EE0F">
            <wp:extent cx="5731510" cy="3304191"/>
            <wp:effectExtent l="0" t="0" r="2540" b="0"/>
            <wp:docPr id="317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6" name="Picture 2"/>
                    <pic:cNvPicPr>
                      <a:picLocks noGrp="1" noChangeAspect="1" noChangeArrowheads="1"/>
                    </pic:cNvPicPr>
                  </pic:nvPicPr>
                  <pic:blipFill>
                    <a:blip r:embed="rId8" cstate="print"/>
                    <a:srcRect/>
                    <a:stretch>
                      <a:fillRect/>
                    </a:stretch>
                  </pic:blipFill>
                  <pic:spPr bwMode="auto">
                    <a:xfrm>
                      <a:off x="0" y="0"/>
                      <a:ext cx="5731510" cy="3304191"/>
                    </a:xfrm>
                    <a:prstGeom prst="rect">
                      <a:avLst/>
                    </a:prstGeom>
                    <a:noFill/>
                    <a:ln w="9525">
                      <a:noFill/>
                      <a:miter lim="800000"/>
                      <a:headEnd/>
                      <a:tailEnd/>
                    </a:ln>
                  </pic:spPr>
                </pic:pic>
              </a:graphicData>
            </a:graphic>
          </wp:inline>
        </w:drawing>
      </w:r>
    </w:p>
    <w:p w14:paraId="1E25D166" w14:textId="77777777" w:rsidR="00BB1C7C" w:rsidRPr="00BB1C7C" w:rsidRDefault="00BB1C7C" w:rsidP="00BB1C7C">
      <w:pPr>
        <w:pStyle w:val="Heading2"/>
        <w:rPr>
          <w:lang w:val="en-GB"/>
        </w:rPr>
      </w:pPr>
      <w:bookmarkStart w:id="58" w:name="_Toc467753071"/>
      <w:r w:rsidRPr="00BB1C7C">
        <w:rPr>
          <w:lang w:val="en-GB"/>
        </w:rPr>
        <w:t>Deployment Units</w:t>
      </w:r>
      <w:bookmarkEnd w:id="58"/>
    </w:p>
    <w:p w14:paraId="2BDF0568" w14:textId="77777777" w:rsidR="00BB1C7C" w:rsidRDefault="00BB1C7C" w:rsidP="00BB1C7C">
      <w:r>
        <w:t xml:space="preserve">Currently there are 2 machines (P1 and P2) each having an instance of Message broker. Both of the brokers are in active-active mode. The EGs/Flows on both the brokers are identical. </w:t>
      </w:r>
    </w:p>
    <w:p w14:paraId="25DF27F9" w14:textId="77777777" w:rsidR="00CB1EB7" w:rsidRDefault="00CB1EB7" w:rsidP="00BB1C7C"/>
    <w:p w14:paraId="7D0D2FFA" w14:textId="77777777" w:rsidR="00BB1C7C" w:rsidRPr="00BB1C7C" w:rsidRDefault="00BB1C7C" w:rsidP="00BB1C7C">
      <w:pPr>
        <w:rPr>
          <w:b/>
        </w:rPr>
      </w:pPr>
      <w:r w:rsidRPr="00BB1C7C">
        <w:rPr>
          <w:b/>
        </w:rPr>
        <w:t>Execution Group</w:t>
      </w:r>
      <w:r w:rsidRPr="00BB1C7C">
        <w:rPr>
          <w:b/>
        </w:rPr>
        <w:tab/>
      </w:r>
      <w:r w:rsidRPr="00BB1C7C">
        <w:rPr>
          <w:b/>
        </w:rPr>
        <w:tab/>
      </w:r>
      <w:r w:rsidRPr="00BB1C7C">
        <w:rPr>
          <w:b/>
        </w:rPr>
        <w:tab/>
        <w:t>Component</w:t>
      </w:r>
    </w:p>
    <w:p w14:paraId="7DF696AF" w14:textId="77777777" w:rsidR="00BB1C7C" w:rsidRDefault="00BB1C7C" w:rsidP="00BB1C7C">
      <w:r>
        <w:t>InterfaceHandlers_01_01</w:t>
      </w:r>
      <w:r>
        <w:tab/>
      </w:r>
      <w:r>
        <w:tab/>
        <w:t>Client Interface Handlers</w:t>
      </w:r>
      <w:r>
        <w:tab/>
      </w:r>
    </w:p>
    <w:p w14:paraId="77FFA3FE" w14:textId="77777777" w:rsidR="00BB1C7C" w:rsidRDefault="00BB1C7C" w:rsidP="00BB1C7C">
      <w:r>
        <w:t>InterfaceHandlers_02_01</w:t>
      </w:r>
      <w:r>
        <w:tab/>
      </w:r>
      <w:r>
        <w:tab/>
        <w:t>Provider Interface Handlers</w:t>
      </w:r>
      <w:r>
        <w:tab/>
      </w:r>
    </w:p>
    <w:p w14:paraId="2543412F" w14:textId="77777777" w:rsidR="00BB1C7C" w:rsidRDefault="00BB1C7C" w:rsidP="00BB1C7C">
      <w:r>
        <w:t>InterfaceHandlers_02_02</w:t>
      </w:r>
      <w:r>
        <w:tab/>
        <w:t xml:space="preserve">    </w:t>
      </w:r>
      <w:r>
        <w:tab/>
        <w:t>Provider Interface Handlers - Replica</w:t>
      </w:r>
    </w:p>
    <w:p w14:paraId="20286FEF" w14:textId="77777777" w:rsidR="00BB1C7C" w:rsidRDefault="00BB1C7C" w:rsidP="00BB1C7C">
      <w:r>
        <w:lastRenderedPageBreak/>
        <w:t>MicroHub_01_01</w:t>
      </w:r>
      <w:r>
        <w:tab/>
      </w:r>
      <w:r>
        <w:tab/>
      </w:r>
      <w:r>
        <w:tab/>
        <w:t>Microkernel</w:t>
      </w:r>
      <w:r>
        <w:tab/>
      </w:r>
    </w:p>
    <w:p w14:paraId="4A5ADEB8" w14:textId="77777777" w:rsidR="00BB1C7C" w:rsidRDefault="00BB1C7C" w:rsidP="00BB1C7C">
      <w:r>
        <w:t>MicroHub_01_02</w:t>
      </w:r>
      <w:r>
        <w:tab/>
      </w:r>
      <w:r>
        <w:tab/>
      </w:r>
      <w:r>
        <w:tab/>
        <w:t>Microkernel - Replica</w:t>
      </w:r>
    </w:p>
    <w:p w14:paraId="1B1F09D8" w14:textId="77777777" w:rsidR="00BB1C7C" w:rsidRDefault="00BB1C7C" w:rsidP="00BB1C7C">
      <w:r>
        <w:t>MicroHub_02_01</w:t>
      </w:r>
      <w:r>
        <w:tab/>
      </w:r>
      <w:r>
        <w:tab/>
      </w:r>
      <w:r>
        <w:tab/>
        <w:t>Internal Servers</w:t>
      </w:r>
      <w:r>
        <w:tab/>
      </w:r>
    </w:p>
    <w:p w14:paraId="10C96482" w14:textId="77777777" w:rsidR="00BB1C7C" w:rsidRDefault="00BB1C7C" w:rsidP="00BB1C7C">
      <w:r>
        <w:t>MicroHub_03_01</w:t>
      </w:r>
      <w:r>
        <w:tab/>
      </w:r>
      <w:r>
        <w:tab/>
      </w:r>
      <w:r>
        <w:tab/>
        <w:t>Common Components</w:t>
      </w:r>
    </w:p>
    <w:p w14:paraId="19219C2E" w14:textId="77777777" w:rsidR="00BB1C7C" w:rsidRDefault="00BB1C7C" w:rsidP="00BB1C7C">
      <w:r>
        <w:t>MicroHub_03_02</w:t>
      </w:r>
      <w:r>
        <w:tab/>
      </w:r>
      <w:r>
        <w:tab/>
      </w:r>
      <w:r>
        <w:tab/>
        <w:t>Common Components - Replica</w:t>
      </w:r>
    </w:p>
    <w:p w14:paraId="39715918" w14:textId="77777777" w:rsidR="00BB1C7C" w:rsidRDefault="00BB1C7C" w:rsidP="00BB1C7C">
      <w:r>
        <w:t>PlatformMaps_01_01</w:t>
      </w:r>
      <w:r>
        <w:tab/>
      </w:r>
      <w:r>
        <w:tab/>
      </w:r>
      <w:r>
        <w:tab/>
        <w:t>Interface Maps</w:t>
      </w:r>
      <w:bookmarkEnd w:id="49"/>
      <w:bookmarkEnd w:id="50"/>
      <w:bookmarkEnd w:id="51"/>
    </w:p>
    <w:sectPr w:rsidR="00BB1C7C" w:rsidSect="00C260B6">
      <w:headerReference w:type="even" r:id="rId9"/>
      <w:headerReference w:type="default" r:id="rId10"/>
      <w:footerReference w:type="even" r:id="rId11"/>
      <w:footerReference w:type="default" r:id="rId12"/>
      <w:headerReference w:type="first" r:id="rId13"/>
      <w:footerReference w:type="first" r:id="rId14"/>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932D2" w14:textId="77777777" w:rsidR="004F7065" w:rsidRDefault="004F7065">
      <w:r>
        <w:separator/>
      </w:r>
    </w:p>
  </w:endnote>
  <w:endnote w:type="continuationSeparator" w:id="0">
    <w:p w14:paraId="1FEBE249" w14:textId="77777777" w:rsidR="004F7065" w:rsidRDefault="004F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8"/>
      <w:gridCol w:w="886"/>
      <w:gridCol w:w="3988"/>
    </w:tblGrid>
    <w:tr w:rsidR="00C260B6" w14:paraId="63402546" w14:textId="77777777" w:rsidTr="00984E25">
      <w:trPr>
        <w:trHeight w:val="151"/>
        <w:ins w:id="70" w:author="8759728" w:date="2016-11-24T11:42:00Z"/>
      </w:trPr>
      <w:tc>
        <w:tcPr>
          <w:tcW w:w="2250" w:type="pct"/>
          <w:tcBorders>
            <w:bottom w:val="single" w:sz="4" w:space="0" w:color="4F81BD"/>
          </w:tcBorders>
        </w:tcPr>
        <w:p w14:paraId="2F58C78D" w14:textId="77777777" w:rsidR="00C260B6" w:rsidRPr="00984E25" w:rsidRDefault="00C260B6">
          <w:pPr>
            <w:pStyle w:val="Header"/>
            <w:rPr>
              <w:ins w:id="71" w:author="8759728" w:date="2016-11-24T11:42:00Z"/>
              <w:rFonts w:ascii="Cambria" w:hAnsi="Cambria"/>
              <w:b/>
              <w:bCs/>
            </w:rPr>
          </w:pPr>
        </w:p>
      </w:tc>
      <w:tc>
        <w:tcPr>
          <w:tcW w:w="500" w:type="pct"/>
          <w:vMerge w:val="restart"/>
          <w:noWrap/>
          <w:vAlign w:val="center"/>
        </w:tcPr>
        <w:p w14:paraId="7BEC3F51" w14:textId="77777777" w:rsidR="00C260B6" w:rsidRPr="00984E25" w:rsidRDefault="00C260B6" w:rsidP="00C76C5C">
          <w:pPr>
            <w:pStyle w:val="NoSpacing"/>
            <w:jc w:val="center"/>
            <w:rPr>
              <w:ins w:id="72" w:author="8759728" w:date="2016-11-24T11:42:00Z"/>
              <w:rFonts w:ascii="Cambria" w:eastAsia="Times New Roman" w:hAnsi="Cambria" w:cs="Times New Roman"/>
            </w:rPr>
          </w:pPr>
          <w:ins w:id="73" w:author="8759728" w:date="2016-11-24T11:42:00Z">
            <w:r w:rsidRPr="00984E25">
              <w:rPr>
                <w:rFonts w:ascii="Cambria" w:eastAsia="Times New Roman" w:hAnsi="Cambria" w:cs="Times New Roman"/>
                <w:b/>
                <w:bCs/>
              </w:rPr>
              <w:t xml:space="preserve">Page </w:t>
            </w:r>
            <w:r w:rsidRPr="00984E25">
              <w:rPr>
                <w:rFonts w:eastAsia="Times New Roman" w:cs="Times New Roman"/>
              </w:rPr>
              <w:fldChar w:fldCharType="begin"/>
            </w:r>
            <w:r>
              <w:instrText xml:space="preserve"> PAGE  \* MERGEFORMAT </w:instrText>
            </w:r>
            <w:r w:rsidRPr="00984E25">
              <w:rPr>
                <w:rFonts w:eastAsia="Times New Roman" w:cs="Times New Roman"/>
              </w:rPr>
              <w:fldChar w:fldCharType="separate"/>
            </w:r>
          </w:ins>
          <w:r w:rsidR="00B13908" w:rsidRPr="00B13908">
            <w:rPr>
              <w:rFonts w:ascii="Cambria" w:eastAsia="Times New Roman" w:hAnsi="Cambria" w:cs="Times New Roman"/>
              <w:b/>
              <w:bCs/>
              <w:noProof/>
            </w:rPr>
            <w:t>4</w:t>
          </w:r>
          <w:ins w:id="74" w:author="8759728" w:date="2016-11-24T11:42:00Z">
            <w:r w:rsidRPr="00984E25">
              <w:rPr>
                <w:rFonts w:ascii="Cambria" w:eastAsia="Times New Roman" w:hAnsi="Cambria" w:cs="Times New Roman"/>
                <w:b/>
                <w:bCs/>
                <w:noProof/>
              </w:rPr>
              <w:fldChar w:fldCharType="end"/>
            </w:r>
          </w:ins>
        </w:p>
      </w:tc>
      <w:tc>
        <w:tcPr>
          <w:tcW w:w="2250" w:type="pct"/>
          <w:tcBorders>
            <w:bottom w:val="single" w:sz="4" w:space="0" w:color="4F81BD"/>
          </w:tcBorders>
        </w:tcPr>
        <w:p w14:paraId="3145F120" w14:textId="77777777" w:rsidR="00C260B6" w:rsidRPr="00984E25" w:rsidRDefault="00C260B6">
          <w:pPr>
            <w:pStyle w:val="Header"/>
            <w:rPr>
              <w:ins w:id="75" w:author="8759728" w:date="2016-11-24T11:42:00Z"/>
              <w:rFonts w:ascii="Cambria" w:hAnsi="Cambria"/>
              <w:b/>
              <w:bCs/>
            </w:rPr>
          </w:pPr>
        </w:p>
      </w:tc>
    </w:tr>
    <w:tr w:rsidR="00C260B6" w14:paraId="1FD751E9" w14:textId="77777777" w:rsidTr="00984E25">
      <w:trPr>
        <w:trHeight w:val="150"/>
        <w:ins w:id="76" w:author="8759728" w:date="2016-11-24T11:42:00Z"/>
      </w:trPr>
      <w:tc>
        <w:tcPr>
          <w:tcW w:w="2250" w:type="pct"/>
          <w:tcBorders>
            <w:top w:val="single" w:sz="4" w:space="0" w:color="4F81BD"/>
          </w:tcBorders>
        </w:tcPr>
        <w:p w14:paraId="2EE2E7AA" w14:textId="77777777" w:rsidR="00C260B6" w:rsidRPr="00984E25" w:rsidRDefault="00C260B6">
          <w:pPr>
            <w:pStyle w:val="Header"/>
            <w:rPr>
              <w:ins w:id="77" w:author="8759728" w:date="2016-11-24T11:42:00Z"/>
              <w:rFonts w:ascii="Cambria" w:hAnsi="Cambria"/>
              <w:b/>
              <w:bCs/>
            </w:rPr>
          </w:pPr>
        </w:p>
      </w:tc>
      <w:tc>
        <w:tcPr>
          <w:tcW w:w="500" w:type="pct"/>
          <w:vMerge/>
        </w:tcPr>
        <w:p w14:paraId="51DE3A8D" w14:textId="77777777" w:rsidR="00C260B6" w:rsidRPr="00984E25" w:rsidRDefault="00C260B6">
          <w:pPr>
            <w:pStyle w:val="Header"/>
            <w:jc w:val="center"/>
            <w:rPr>
              <w:ins w:id="78" w:author="8759728" w:date="2016-11-24T11:42:00Z"/>
              <w:rFonts w:ascii="Cambria" w:hAnsi="Cambria"/>
              <w:b/>
              <w:bCs/>
            </w:rPr>
          </w:pPr>
        </w:p>
      </w:tc>
      <w:tc>
        <w:tcPr>
          <w:tcW w:w="2250" w:type="pct"/>
          <w:tcBorders>
            <w:top w:val="single" w:sz="4" w:space="0" w:color="4F81BD"/>
          </w:tcBorders>
        </w:tcPr>
        <w:p w14:paraId="55790C3D" w14:textId="77777777" w:rsidR="00C260B6" w:rsidRPr="00984E25" w:rsidRDefault="00C260B6">
          <w:pPr>
            <w:pStyle w:val="Header"/>
            <w:rPr>
              <w:ins w:id="79" w:author="8759728" w:date="2016-11-24T11:42:00Z"/>
              <w:rFonts w:ascii="Cambria" w:hAnsi="Cambria"/>
              <w:b/>
              <w:bCs/>
            </w:rPr>
          </w:pPr>
        </w:p>
      </w:tc>
    </w:tr>
  </w:tbl>
  <w:p w14:paraId="226E11A4" w14:textId="77777777" w:rsidR="00C260B6" w:rsidRDefault="00C260B6">
    <w:pPr>
      <w:pStyle w:val="Footer"/>
      <w:rPr>
        <w:ins w:id="80" w:author="8759728" w:date="2016-11-24T11:42:00Z"/>
      </w:rPr>
    </w:pPr>
  </w:p>
  <w:p w14:paraId="73A78AAE" w14:textId="77777777" w:rsidR="00C260B6" w:rsidRDefault="00C260B6" w:rsidP="00C26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8"/>
      <w:gridCol w:w="886"/>
      <w:gridCol w:w="3988"/>
    </w:tblGrid>
    <w:tr w:rsidR="00523E1C" w14:paraId="2F0A059A" w14:textId="77777777" w:rsidTr="00984E25">
      <w:trPr>
        <w:trHeight w:val="151"/>
      </w:trPr>
      <w:tc>
        <w:tcPr>
          <w:tcW w:w="2250" w:type="pct"/>
          <w:tcBorders>
            <w:bottom w:val="single" w:sz="4" w:space="0" w:color="4F81BD"/>
          </w:tcBorders>
        </w:tcPr>
        <w:p w14:paraId="387FECD9" w14:textId="77777777" w:rsidR="00523E1C" w:rsidRPr="00984E25" w:rsidRDefault="00523E1C">
          <w:pPr>
            <w:pStyle w:val="Header"/>
            <w:rPr>
              <w:rFonts w:ascii="Cambria" w:hAnsi="Cambria"/>
              <w:b/>
              <w:bCs/>
            </w:rPr>
          </w:pPr>
        </w:p>
      </w:tc>
      <w:tc>
        <w:tcPr>
          <w:tcW w:w="500" w:type="pct"/>
          <w:vMerge w:val="restart"/>
          <w:noWrap/>
          <w:vAlign w:val="center"/>
        </w:tcPr>
        <w:p w14:paraId="1EAE0D30" w14:textId="77777777" w:rsidR="00523E1C" w:rsidRPr="00984E25" w:rsidRDefault="00523E1C" w:rsidP="00C76C5C">
          <w:pPr>
            <w:pStyle w:val="NoSpacing"/>
            <w:jc w:val="center"/>
            <w:rPr>
              <w:rFonts w:ascii="Cambria" w:eastAsia="Times New Roman" w:hAnsi="Cambria" w:cs="Times New Roman"/>
            </w:rPr>
          </w:pPr>
          <w:r w:rsidRPr="00984E25">
            <w:rPr>
              <w:rFonts w:ascii="Cambria" w:eastAsia="Times New Roman" w:hAnsi="Cambria" w:cs="Times New Roman"/>
              <w:b/>
              <w:bCs/>
            </w:rPr>
            <w:t xml:space="preserve">Page </w:t>
          </w:r>
          <w:r w:rsidRPr="00984E25">
            <w:rPr>
              <w:rFonts w:eastAsia="Times New Roman" w:cs="Times New Roman"/>
            </w:rPr>
            <w:fldChar w:fldCharType="begin"/>
          </w:r>
          <w:r>
            <w:instrText xml:space="preserve"> PAGE  \* MERGEFORMAT </w:instrText>
          </w:r>
          <w:r w:rsidRPr="00984E25">
            <w:rPr>
              <w:rFonts w:eastAsia="Times New Roman" w:cs="Times New Roman"/>
            </w:rPr>
            <w:fldChar w:fldCharType="separate"/>
          </w:r>
          <w:r w:rsidR="00B13908" w:rsidRPr="00B13908">
            <w:rPr>
              <w:rFonts w:ascii="Cambria" w:eastAsia="Times New Roman" w:hAnsi="Cambria" w:cs="Times New Roman"/>
              <w:b/>
              <w:bCs/>
              <w:noProof/>
            </w:rPr>
            <w:t>3</w:t>
          </w:r>
          <w:r w:rsidRPr="00984E25">
            <w:rPr>
              <w:rFonts w:ascii="Cambria" w:eastAsia="Times New Roman" w:hAnsi="Cambria" w:cs="Times New Roman"/>
              <w:b/>
              <w:bCs/>
              <w:noProof/>
            </w:rPr>
            <w:fldChar w:fldCharType="end"/>
          </w:r>
        </w:p>
      </w:tc>
      <w:tc>
        <w:tcPr>
          <w:tcW w:w="2250" w:type="pct"/>
          <w:tcBorders>
            <w:bottom w:val="single" w:sz="4" w:space="0" w:color="4F81BD"/>
          </w:tcBorders>
        </w:tcPr>
        <w:p w14:paraId="163CA170" w14:textId="77777777" w:rsidR="00523E1C" w:rsidRPr="00984E25" w:rsidRDefault="00523E1C">
          <w:pPr>
            <w:pStyle w:val="Header"/>
            <w:rPr>
              <w:rFonts w:ascii="Cambria" w:hAnsi="Cambria"/>
              <w:b/>
              <w:bCs/>
            </w:rPr>
          </w:pPr>
        </w:p>
      </w:tc>
    </w:tr>
    <w:tr w:rsidR="00523E1C" w14:paraId="0144473F" w14:textId="77777777" w:rsidTr="00984E25">
      <w:trPr>
        <w:trHeight w:val="150"/>
      </w:trPr>
      <w:tc>
        <w:tcPr>
          <w:tcW w:w="2250" w:type="pct"/>
          <w:tcBorders>
            <w:top w:val="single" w:sz="4" w:space="0" w:color="4F81BD"/>
          </w:tcBorders>
        </w:tcPr>
        <w:p w14:paraId="2E85BC77" w14:textId="77777777" w:rsidR="00523E1C" w:rsidRPr="00984E25" w:rsidRDefault="00523E1C">
          <w:pPr>
            <w:pStyle w:val="Header"/>
            <w:rPr>
              <w:rFonts w:ascii="Cambria" w:hAnsi="Cambria"/>
              <w:b/>
              <w:bCs/>
            </w:rPr>
          </w:pPr>
        </w:p>
      </w:tc>
      <w:tc>
        <w:tcPr>
          <w:tcW w:w="500" w:type="pct"/>
          <w:vMerge/>
        </w:tcPr>
        <w:p w14:paraId="5B9BDAB3" w14:textId="77777777" w:rsidR="00523E1C" w:rsidRPr="00984E25" w:rsidRDefault="00523E1C">
          <w:pPr>
            <w:pStyle w:val="Header"/>
            <w:jc w:val="center"/>
            <w:rPr>
              <w:rFonts w:ascii="Cambria" w:hAnsi="Cambria"/>
              <w:b/>
              <w:bCs/>
            </w:rPr>
          </w:pPr>
        </w:p>
      </w:tc>
      <w:tc>
        <w:tcPr>
          <w:tcW w:w="2250" w:type="pct"/>
          <w:tcBorders>
            <w:top w:val="single" w:sz="4" w:space="0" w:color="4F81BD"/>
          </w:tcBorders>
        </w:tcPr>
        <w:p w14:paraId="0521EB15" w14:textId="77777777" w:rsidR="00523E1C" w:rsidRPr="00984E25" w:rsidRDefault="00523E1C">
          <w:pPr>
            <w:pStyle w:val="Header"/>
            <w:rPr>
              <w:rFonts w:ascii="Cambria" w:hAnsi="Cambria"/>
              <w:b/>
              <w:bCs/>
            </w:rPr>
          </w:pPr>
        </w:p>
      </w:tc>
    </w:tr>
  </w:tbl>
  <w:p w14:paraId="336DDB5C" w14:textId="77777777" w:rsidR="00523E1C" w:rsidRDefault="00523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C994B" w14:textId="77777777" w:rsidR="00C260B6" w:rsidRDefault="00C260B6">
    <w:pPr>
      <w:pStyle w:val="Footer"/>
      <w:rPr>
        <w:ins w:id="82" w:author="8759728" w:date="2016-11-24T11:42:00Z"/>
      </w:rPr>
    </w:pPr>
  </w:p>
  <w:p w14:paraId="4D51A6EA" w14:textId="77777777" w:rsidR="00C260B6" w:rsidRDefault="00C2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F3CF0" w14:textId="77777777" w:rsidR="004F7065" w:rsidRDefault="004F7065">
      <w:r>
        <w:separator/>
      </w:r>
    </w:p>
  </w:footnote>
  <w:footnote w:type="continuationSeparator" w:id="0">
    <w:p w14:paraId="47C89B76" w14:textId="77777777" w:rsidR="004F7065" w:rsidRDefault="004F7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5CAEA" w14:textId="77777777" w:rsidR="00C260B6" w:rsidRDefault="00C260B6">
    <w:pPr>
      <w:pStyle w:val="Header"/>
      <w:rPr>
        <w:ins w:id="59" w:author="8759728" w:date="2016-11-24T11:42:00Z"/>
      </w:rPr>
    </w:pPr>
    <w:ins w:id="60" w:author="8759728" w:date="2016-11-24T11:42:00Z">
      <w:r>
        <w:rPr>
          <w:noProof/>
          <w:lang w:val="en-GB" w:eastAsia="en-GB"/>
        </w:rPr>
        <mc:AlternateContent>
          <mc:Choice Requires="wps">
            <w:drawing>
              <wp:anchor distT="0" distB="0" distL="114300" distR="114300" simplePos="0" relativeHeight="251662336" behindDoc="0" locked="0" layoutInCell="0" allowOverlap="1" wp14:anchorId="21C72A0B" wp14:editId="70A49A45">
                <wp:simplePos x="0" y="0"/>
                <wp:positionH relativeFrom="margin">
                  <wp:align>center</wp:align>
                </wp:positionH>
                <wp:positionV relativeFrom="bottomMargin">
                  <wp:align>top</wp:align>
                </wp:positionV>
                <wp:extent cx="584791" cy="382772"/>
                <wp:effectExtent l="0" t="0" r="0" b="0"/>
                <wp:wrapNone/>
                <wp:docPr id="5"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791" cy="382772"/>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75DD3BE" w14:textId="77777777" w:rsidR="00C260B6" w:rsidRDefault="00C260B6" w:rsidP="00C260B6">
                            <w:pPr>
                              <w:jc w:val="center"/>
                            </w:pPr>
                            <w:ins w:id="61" w:author="8759728" w:date="2016-11-24T11:43:00Z">
                              <w:r w:rsidRPr="00C260B6">
                                <w:rPr>
                                  <w:rFonts w:cs="Arial"/>
                                  <w:b/>
                                  <w:color w:val="000099"/>
                                  <w:sz w:val="17"/>
                                </w:rPr>
                                <w:t>Internal</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C72A0B" id="_x0000_t202" coordsize="21600,21600" o:spt="202" path="m,l,21600r21600,l21600,xe">
                <v:stroke joinstyle="miter"/>
                <v:path gradientshapeok="t" o:connecttype="rect"/>
              </v:shapetype>
              <v:shape id="TITUSE1footer" o:spid="_x0000_s1026" type="#_x0000_t202" style="position:absolute;margin-left:0;margin-top:0;width:46.05pt;height:30.15pt;z-index:251662336;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" o:allowincell="f" filled="f" stroked="f" strokeweight=".5pt">
                <v:path arrowok="t"/>
                <v:textbox>
                  <w:txbxContent>
                    <w:p w14:paraId="675DD3BE" w14:textId="77777777" w:rsidR="00C260B6" w:rsidRDefault="00C260B6" w:rsidP="00C260B6">
                      <w:pPr>
                        <w:jc w:val="center"/>
                      </w:pPr>
                      <w:ins w:id="62" w:author="8759728" w:date="2016-11-24T11:43:00Z">
                        <w:r w:rsidRPr="00C260B6">
                          <w:rPr>
                            <w:rFonts w:cs="Arial"/>
                            <w:b/>
                            <w:color w:val="000099"/>
                            <w:sz w:val="17"/>
                          </w:rPr>
                          <w:t>Internal</w:t>
                        </w:r>
                      </w:ins>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75BF44B2" wp14:editId="45BB55C7">
                <wp:simplePos x="0" y="0"/>
                <wp:positionH relativeFrom="margin">
                  <wp:align>center</wp:align>
                </wp:positionH>
                <wp:positionV relativeFrom="topMargin">
                  <wp:align>bottom</wp:align>
                </wp:positionV>
                <wp:extent cx="584791" cy="382772"/>
                <wp:effectExtent l="0" t="0" r="0" b="0"/>
                <wp:wrapNone/>
                <wp:docPr id="4" name="TITUSE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791" cy="382772"/>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3B4905" w14:textId="77777777" w:rsidR="00C260B6" w:rsidRDefault="00C260B6" w:rsidP="00C260B6">
                            <w:pPr>
                              <w:jc w:val="center"/>
                            </w:pPr>
                            <w:ins w:id="63" w:author="8759728" w:date="2016-11-24T11:43:00Z">
                              <w:r w:rsidRPr="00C260B6">
                                <w:rPr>
                                  <w:rFonts w:cs="Arial"/>
                                  <w:b/>
                                  <w:color w:val="000099"/>
                                  <w:sz w:val="17"/>
                                </w:rPr>
                                <w:t>Internal</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BF44B2" id="TITUSE1header" o:spid="_x0000_s1027" type="#_x0000_t202" style="position:absolute;margin-left:0;margin-top:0;width:46.05pt;height:30.15pt;z-index:251661312;visibility:visible;mso-wrap-style:none;mso-wrap-distance-left:9pt;mso-wrap-distance-top:0;mso-wrap-distance-right:9pt;mso-wrap-distance-bottom:0;mso-position-horizontal:center;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" o:allowincell="f" filled="f" stroked="f" strokeweight=".5pt">
                <v:path arrowok="t"/>
                <v:textbox>
                  <w:txbxContent>
                    <w:p w14:paraId="783B4905" w14:textId="77777777" w:rsidR="00C260B6" w:rsidRDefault="00C260B6" w:rsidP="00C260B6">
                      <w:pPr>
                        <w:jc w:val="center"/>
                      </w:pPr>
                      <w:ins w:id="64" w:author="8759728" w:date="2016-11-24T11:43:00Z">
                        <w:r w:rsidRPr="00C260B6">
                          <w:rPr>
                            <w:rFonts w:cs="Arial"/>
                            <w:b/>
                            <w:color w:val="000099"/>
                            <w:sz w:val="17"/>
                          </w:rPr>
                          <w:t>Internal</w:t>
                        </w:r>
                      </w:ins>
                    </w:p>
                  </w:txbxContent>
                </v:textbox>
                <w10:wrap anchorx="margin" anchory="margin"/>
              </v:shape>
            </w:pict>
          </mc:Fallback>
        </mc:AlternateContent>
      </w:r>
    </w:ins>
  </w:p>
  <w:p w14:paraId="5256394A" w14:textId="77777777" w:rsidR="00C260B6" w:rsidRDefault="00C260B6" w:rsidP="00C260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22CA" w14:textId="77777777" w:rsidR="00C260B6" w:rsidRDefault="00C260B6">
    <w:pPr>
      <w:pStyle w:val="Header"/>
    </w:pPr>
    <w:ins w:id="65" w:author="8759728" w:date="2016-11-24T11:42:00Z">
      <w:r>
        <w:rPr>
          <w:noProof/>
          <w:lang w:val="en-GB" w:eastAsia="en-GB"/>
        </w:rPr>
        <mc:AlternateContent>
          <mc:Choice Requires="wps">
            <w:drawing>
              <wp:anchor distT="0" distB="0" distL="114300" distR="114300" simplePos="0" relativeHeight="251660288" behindDoc="0" locked="0" layoutInCell="0" allowOverlap="1" wp14:anchorId="3ED68989" wp14:editId="4767293B">
                <wp:simplePos x="0" y="0"/>
                <wp:positionH relativeFrom="margin">
                  <wp:align>center</wp:align>
                </wp:positionH>
                <wp:positionV relativeFrom="bottomMargin">
                  <wp:align>top</wp:align>
                </wp:positionV>
                <wp:extent cx="584791" cy="382772"/>
                <wp:effectExtent l="0" t="0" r="0" b="0"/>
                <wp:wrapNone/>
                <wp:docPr id="3"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791" cy="382772"/>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AC170CB" w14:textId="77777777" w:rsidR="00C260B6" w:rsidRDefault="00C260B6" w:rsidP="00C260B6">
                            <w:pPr>
                              <w:jc w:val="center"/>
                            </w:pPr>
                            <w:ins w:id="66" w:author="8759728" w:date="2016-11-24T11:43:00Z">
                              <w:r w:rsidRPr="00C260B6">
                                <w:rPr>
                                  <w:rFonts w:cs="Arial"/>
                                  <w:b/>
                                  <w:color w:val="000099"/>
                                  <w:sz w:val="17"/>
                                </w:rPr>
                                <w:t>Internal</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D68989" id="_x0000_t202" coordsize="21600,21600" o:spt="202" path="m,l,21600r21600,l21600,xe">
                <v:stroke joinstyle="miter"/>
                <v:path gradientshapeok="t" o:connecttype="rect"/>
              </v:shapetype>
              <v:shape id="TITUSO1footer" o:spid="_x0000_s1028" type="#_x0000_t202" style="position:absolute;margin-left:0;margin-top:0;width:46.05pt;height:30.15pt;z-index:251660288;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" o:allowincell="f" filled="f" stroked="f" strokeweight=".5pt">
                <v:path arrowok="t"/>
                <v:textbox>
                  <w:txbxContent>
                    <w:p w14:paraId="1AC170CB" w14:textId="77777777" w:rsidR="00C260B6" w:rsidRDefault="00C260B6" w:rsidP="00C260B6">
                      <w:pPr>
                        <w:jc w:val="center"/>
                      </w:pPr>
                      <w:ins w:id="67" w:author="8759728" w:date="2016-11-24T11:43:00Z">
                        <w:r w:rsidRPr="00C260B6">
                          <w:rPr>
                            <w:rFonts w:cs="Arial"/>
                            <w:b/>
                            <w:color w:val="000099"/>
                            <w:sz w:val="17"/>
                          </w:rPr>
                          <w:t>Internal</w:t>
                        </w:r>
                      </w:ins>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5BA59BD1" wp14:editId="7B578387">
                <wp:simplePos x="0" y="0"/>
                <wp:positionH relativeFrom="margin">
                  <wp:align>center</wp:align>
                </wp:positionH>
                <wp:positionV relativeFrom="topMargin">
                  <wp:align>bottom</wp:align>
                </wp:positionV>
                <wp:extent cx="584791" cy="382772"/>
                <wp:effectExtent l="0" t="0" r="0" b="0"/>
                <wp:wrapNone/>
                <wp:docPr id="2" name="TITUSO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791" cy="382772"/>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D67049" w14:textId="77777777" w:rsidR="00C260B6" w:rsidRDefault="00C260B6" w:rsidP="00C260B6">
                            <w:pPr>
                              <w:jc w:val="center"/>
                            </w:pPr>
                            <w:ins w:id="68" w:author="8759728" w:date="2016-11-24T11:42:00Z">
                              <w:r w:rsidRPr="00C260B6">
                                <w:rPr>
                                  <w:rFonts w:cs="Arial"/>
                                  <w:b/>
                                  <w:color w:val="000099"/>
                                  <w:sz w:val="17"/>
                                </w:rPr>
                                <w:t>Internal</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59BD1" id="TITUSO1header" o:spid="_x0000_s1029" type="#_x0000_t202" style="position:absolute;margin-left:0;margin-top:0;width:46.05pt;height:30.15pt;z-index:251659264;visibility:visible;mso-wrap-style:none;mso-wrap-distance-left:9pt;mso-wrap-distance-top:0;mso-wrap-distance-right:9pt;mso-wrap-distance-bottom:0;mso-position-horizontal:center;mso-position-horizontal-relative:margin;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" o:allowincell="f" filled="f" stroked="f" strokeweight=".5pt">
                <v:path arrowok="t"/>
                <v:textbox>
                  <w:txbxContent>
                    <w:p w14:paraId="41D67049" w14:textId="77777777" w:rsidR="00C260B6" w:rsidRDefault="00C260B6" w:rsidP="00C260B6">
                      <w:pPr>
                        <w:jc w:val="center"/>
                      </w:pPr>
                      <w:ins w:id="69" w:author="8759728" w:date="2016-11-24T11:42:00Z">
                        <w:r w:rsidRPr="00C260B6">
                          <w:rPr>
                            <w:rFonts w:cs="Arial"/>
                            <w:b/>
                            <w:color w:val="000099"/>
                            <w:sz w:val="17"/>
                          </w:rPr>
                          <w:t>Internal</w:t>
                        </w:r>
                      </w:ins>
                    </w:p>
                  </w:txbxContent>
                </v:textbox>
                <w10:wrap anchorx="margin" anchory="margin"/>
              </v:shape>
            </w:pict>
          </mc:Fallback>
        </mc:AlternateContent>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FC096" w14:textId="77777777" w:rsidR="00C260B6" w:rsidRDefault="00C260B6">
    <w:pPr>
      <w:pStyle w:val="Header"/>
      <w:rPr>
        <w:ins w:id="81" w:author="8759728" w:date="2016-11-24T11:42:00Z"/>
      </w:rPr>
    </w:pPr>
  </w:p>
  <w:p w14:paraId="711C266C" w14:textId="77777777" w:rsidR="00C260B6" w:rsidRDefault="00C26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5D0431E"/>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pStyle w:val="Heading3"/>
      <w:lvlText w:val="%1.%2.%3"/>
      <w:legacy w:legacy="1" w:legacySpace="144" w:legacyIndent="0"/>
      <w:lvlJc w:val="left"/>
      <w:pPr>
        <w:ind w:left="1418" w:firstLine="0"/>
      </w:pPr>
      <w:rPr>
        <w:rFonts w:cs="Times New Roman"/>
        <w:lang w:val="en-GB"/>
      </w:rPr>
    </w:lvl>
    <w:lvl w:ilvl="3">
      <w:start w:val="1"/>
      <w:numFmt w:val="decimal"/>
      <w:pStyle w:val="Heading4"/>
      <w:lvlText w:val="%1.%2.%3.%4"/>
      <w:legacy w:legacy="1" w:legacySpace="144" w:legacyIndent="0"/>
      <w:lvlJc w:val="left"/>
      <w:pPr>
        <w:ind w:left="1276" w:firstLine="0"/>
      </w:pPr>
      <w:rPr>
        <w:rFonts w:cs="Times New Roman"/>
      </w:rPr>
    </w:lvl>
    <w:lvl w:ilvl="4">
      <w:start w:val="1"/>
      <w:numFmt w:val="decimal"/>
      <w:pStyle w:val="Heading5"/>
      <w:lvlText w:val="%1.%2.%3.%4.%5"/>
      <w:legacy w:legacy="1" w:legacySpace="144" w:legacyIndent="0"/>
      <w:lvlJc w:val="left"/>
      <w:pPr>
        <w:ind w:left="126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6C74396"/>
    <w:multiLevelType w:val="hybridMultilevel"/>
    <w:tmpl w:val="18061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94298"/>
    <w:multiLevelType w:val="hybridMultilevel"/>
    <w:tmpl w:val="290E7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A10A0F"/>
    <w:multiLevelType w:val="hybridMultilevel"/>
    <w:tmpl w:val="024C6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67167"/>
    <w:multiLevelType w:val="hybridMultilevel"/>
    <w:tmpl w:val="A91E8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0C359D"/>
    <w:multiLevelType w:val="hybridMultilevel"/>
    <w:tmpl w:val="1918212E"/>
    <w:lvl w:ilvl="0" w:tplc="08090001">
      <w:start w:val="1"/>
      <w:numFmt w:val="bullet"/>
      <w:lvlText w:val=""/>
      <w:lvlJc w:val="left"/>
      <w:pPr>
        <w:ind w:left="828" w:hanging="360"/>
      </w:pPr>
      <w:rPr>
        <w:rFonts w:ascii="Symbol" w:hAnsi="Symbol"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6" w15:restartNumberingAfterBreak="0">
    <w:nsid w:val="2A720F6F"/>
    <w:multiLevelType w:val="hybridMultilevel"/>
    <w:tmpl w:val="60D2B556"/>
    <w:lvl w:ilvl="0" w:tplc="6B38B2AE">
      <w:start w:val="3"/>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342F25EA"/>
    <w:multiLevelType w:val="hybridMultilevel"/>
    <w:tmpl w:val="B74A272C"/>
    <w:lvl w:ilvl="0" w:tplc="FAEA8D96">
      <w:start w:val="1"/>
      <w:numFmt w:val="bullet"/>
      <w:pStyle w:val="Style1"/>
      <w:lvlText w:val=""/>
      <w:lvlJc w:val="left"/>
      <w:pPr>
        <w:tabs>
          <w:tab w:val="num" w:pos="704"/>
        </w:tabs>
        <w:ind w:left="704"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3E5A48C1"/>
    <w:multiLevelType w:val="hybridMultilevel"/>
    <w:tmpl w:val="C1A4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F71098"/>
    <w:multiLevelType w:val="hybridMultilevel"/>
    <w:tmpl w:val="9FDC4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3A0F"/>
    <w:multiLevelType w:val="hybridMultilevel"/>
    <w:tmpl w:val="F6C4838A"/>
    <w:lvl w:ilvl="0" w:tplc="D8EA10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3314FE3"/>
    <w:multiLevelType w:val="hybridMultilevel"/>
    <w:tmpl w:val="1AA81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193C13"/>
    <w:multiLevelType w:val="hybridMultilevel"/>
    <w:tmpl w:val="22ACA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2563D"/>
    <w:multiLevelType w:val="hybridMultilevel"/>
    <w:tmpl w:val="47607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320E7F"/>
    <w:multiLevelType w:val="hybridMultilevel"/>
    <w:tmpl w:val="200A94F8"/>
    <w:lvl w:ilvl="0" w:tplc="6B38B2AE">
      <w:start w:val="3"/>
      <w:numFmt w:val="bullet"/>
      <w:lvlText w:val="-"/>
      <w:lvlJc w:val="left"/>
      <w:pPr>
        <w:ind w:left="4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335C98"/>
    <w:multiLevelType w:val="hybridMultilevel"/>
    <w:tmpl w:val="D8C6A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9F6760"/>
    <w:multiLevelType w:val="hybridMultilevel"/>
    <w:tmpl w:val="5B36A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3"/>
  </w:num>
  <w:num w:numId="5">
    <w:abstractNumId w:val="6"/>
  </w:num>
  <w:num w:numId="6">
    <w:abstractNumId w:val="14"/>
  </w:num>
  <w:num w:numId="7">
    <w:abstractNumId w:val="1"/>
  </w:num>
  <w:num w:numId="8">
    <w:abstractNumId w:val="3"/>
  </w:num>
  <w:num w:numId="9">
    <w:abstractNumId w:val="12"/>
  </w:num>
  <w:num w:numId="10">
    <w:abstractNumId w:val="4"/>
  </w:num>
  <w:num w:numId="11">
    <w:abstractNumId w:val="11"/>
  </w:num>
  <w:num w:numId="12">
    <w:abstractNumId w:val="9"/>
  </w:num>
  <w:num w:numId="13">
    <w:abstractNumId w:val="5"/>
  </w:num>
  <w:num w:numId="14">
    <w:abstractNumId w:val="15"/>
  </w:num>
  <w:num w:numId="15">
    <w:abstractNumId w:val="8"/>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C0"/>
    <w:rsid w:val="00001C34"/>
    <w:rsid w:val="0000266C"/>
    <w:rsid w:val="000031C8"/>
    <w:rsid w:val="000050A9"/>
    <w:rsid w:val="00005B67"/>
    <w:rsid w:val="00006D0D"/>
    <w:rsid w:val="0001429D"/>
    <w:rsid w:val="00014CB6"/>
    <w:rsid w:val="00015A1A"/>
    <w:rsid w:val="000175CC"/>
    <w:rsid w:val="00017856"/>
    <w:rsid w:val="00020F15"/>
    <w:rsid w:val="00021119"/>
    <w:rsid w:val="0002294A"/>
    <w:rsid w:val="00022CF7"/>
    <w:rsid w:val="000254DF"/>
    <w:rsid w:val="0002558F"/>
    <w:rsid w:val="00025A02"/>
    <w:rsid w:val="00026416"/>
    <w:rsid w:val="0002642B"/>
    <w:rsid w:val="00026B4B"/>
    <w:rsid w:val="00026B91"/>
    <w:rsid w:val="00027B8E"/>
    <w:rsid w:val="000327A0"/>
    <w:rsid w:val="000327B4"/>
    <w:rsid w:val="000331A6"/>
    <w:rsid w:val="000335AE"/>
    <w:rsid w:val="0003375F"/>
    <w:rsid w:val="000338CC"/>
    <w:rsid w:val="00033F67"/>
    <w:rsid w:val="000344EE"/>
    <w:rsid w:val="0003468C"/>
    <w:rsid w:val="000359B9"/>
    <w:rsid w:val="000378AF"/>
    <w:rsid w:val="000405A3"/>
    <w:rsid w:val="00046385"/>
    <w:rsid w:val="00050B7B"/>
    <w:rsid w:val="000607A2"/>
    <w:rsid w:val="00060F67"/>
    <w:rsid w:val="000657BD"/>
    <w:rsid w:val="00067478"/>
    <w:rsid w:val="00070583"/>
    <w:rsid w:val="000761C2"/>
    <w:rsid w:val="00077257"/>
    <w:rsid w:val="0008271C"/>
    <w:rsid w:val="000830C5"/>
    <w:rsid w:val="00083C60"/>
    <w:rsid w:val="0008691E"/>
    <w:rsid w:val="00087A3D"/>
    <w:rsid w:val="00091232"/>
    <w:rsid w:val="000913A9"/>
    <w:rsid w:val="00091723"/>
    <w:rsid w:val="00092D08"/>
    <w:rsid w:val="0009308F"/>
    <w:rsid w:val="00093E00"/>
    <w:rsid w:val="00096E85"/>
    <w:rsid w:val="00097081"/>
    <w:rsid w:val="000A001E"/>
    <w:rsid w:val="000A3B9C"/>
    <w:rsid w:val="000A4A27"/>
    <w:rsid w:val="000A6159"/>
    <w:rsid w:val="000A71AD"/>
    <w:rsid w:val="000A73C6"/>
    <w:rsid w:val="000A7EE3"/>
    <w:rsid w:val="000B1D3F"/>
    <w:rsid w:val="000B6509"/>
    <w:rsid w:val="000B757D"/>
    <w:rsid w:val="000C1881"/>
    <w:rsid w:val="000C6AC2"/>
    <w:rsid w:val="000D0D5F"/>
    <w:rsid w:val="000D494D"/>
    <w:rsid w:val="000D4DE5"/>
    <w:rsid w:val="000D5B99"/>
    <w:rsid w:val="000E2465"/>
    <w:rsid w:val="000F0DF9"/>
    <w:rsid w:val="000F19E2"/>
    <w:rsid w:val="000F3F10"/>
    <w:rsid w:val="000F7288"/>
    <w:rsid w:val="00106F47"/>
    <w:rsid w:val="0010705B"/>
    <w:rsid w:val="00107EA4"/>
    <w:rsid w:val="001108DA"/>
    <w:rsid w:val="00112ECD"/>
    <w:rsid w:val="001140CE"/>
    <w:rsid w:val="00114D0F"/>
    <w:rsid w:val="00116C02"/>
    <w:rsid w:val="00117EB8"/>
    <w:rsid w:val="0012249C"/>
    <w:rsid w:val="00125502"/>
    <w:rsid w:val="0013054C"/>
    <w:rsid w:val="00131F91"/>
    <w:rsid w:val="00134B8E"/>
    <w:rsid w:val="00134F75"/>
    <w:rsid w:val="00135FBF"/>
    <w:rsid w:val="0013607B"/>
    <w:rsid w:val="00137AE5"/>
    <w:rsid w:val="00143561"/>
    <w:rsid w:val="001471A4"/>
    <w:rsid w:val="00150867"/>
    <w:rsid w:val="00154AF9"/>
    <w:rsid w:val="00155E8B"/>
    <w:rsid w:val="00156DF7"/>
    <w:rsid w:val="0017076D"/>
    <w:rsid w:val="00170C7A"/>
    <w:rsid w:val="00173411"/>
    <w:rsid w:val="0018064E"/>
    <w:rsid w:val="001815F2"/>
    <w:rsid w:val="00181BF6"/>
    <w:rsid w:val="0018532F"/>
    <w:rsid w:val="00186573"/>
    <w:rsid w:val="0018727F"/>
    <w:rsid w:val="00192CE0"/>
    <w:rsid w:val="00194A44"/>
    <w:rsid w:val="00195667"/>
    <w:rsid w:val="00196863"/>
    <w:rsid w:val="001A15C0"/>
    <w:rsid w:val="001A6B76"/>
    <w:rsid w:val="001B04D5"/>
    <w:rsid w:val="001B0CB5"/>
    <w:rsid w:val="001B5C5B"/>
    <w:rsid w:val="001B6066"/>
    <w:rsid w:val="001B71FD"/>
    <w:rsid w:val="001B7972"/>
    <w:rsid w:val="001C032B"/>
    <w:rsid w:val="001C14A4"/>
    <w:rsid w:val="001C19BB"/>
    <w:rsid w:val="001C362A"/>
    <w:rsid w:val="001C70EA"/>
    <w:rsid w:val="001D173D"/>
    <w:rsid w:val="001D20D3"/>
    <w:rsid w:val="001D2713"/>
    <w:rsid w:val="001D2723"/>
    <w:rsid w:val="001D2EDF"/>
    <w:rsid w:val="001E38B8"/>
    <w:rsid w:val="001E4266"/>
    <w:rsid w:val="001E62C4"/>
    <w:rsid w:val="001F04DC"/>
    <w:rsid w:val="001F2B15"/>
    <w:rsid w:val="001F34AA"/>
    <w:rsid w:val="001F3607"/>
    <w:rsid w:val="001F3997"/>
    <w:rsid w:val="001F57AB"/>
    <w:rsid w:val="001F7FE1"/>
    <w:rsid w:val="00200A61"/>
    <w:rsid w:val="00203061"/>
    <w:rsid w:val="00204099"/>
    <w:rsid w:val="00205F3F"/>
    <w:rsid w:val="002110F0"/>
    <w:rsid w:val="002170E8"/>
    <w:rsid w:val="0021714D"/>
    <w:rsid w:val="0021744F"/>
    <w:rsid w:val="002209C9"/>
    <w:rsid w:val="00223711"/>
    <w:rsid w:val="0022536C"/>
    <w:rsid w:val="002257DC"/>
    <w:rsid w:val="00225C8F"/>
    <w:rsid w:val="00226264"/>
    <w:rsid w:val="00226A43"/>
    <w:rsid w:val="00232DEB"/>
    <w:rsid w:val="00233FDD"/>
    <w:rsid w:val="002416E7"/>
    <w:rsid w:val="00243731"/>
    <w:rsid w:val="0024529E"/>
    <w:rsid w:val="00246D68"/>
    <w:rsid w:val="00251B19"/>
    <w:rsid w:val="00255BF6"/>
    <w:rsid w:val="00256377"/>
    <w:rsid w:val="00256494"/>
    <w:rsid w:val="00257FA5"/>
    <w:rsid w:val="0026125A"/>
    <w:rsid w:val="00261283"/>
    <w:rsid w:val="002616EF"/>
    <w:rsid w:val="00261E97"/>
    <w:rsid w:val="00263EAD"/>
    <w:rsid w:val="00264113"/>
    <w:rsid w:val="002643F2"/>
    <w:rsid w:val="002662AB"/>
    <w:rsid w:val="0027229C"/>
    <w:rsid w:val="002757FB"/>
    <w:rsid w:val="00280E56"/>
    <w:rsid w:val="00281CC0"/>
    <w:rsid w:val="00281FF0"/>
    <w:rsid w:val="00283FF1"/>
    <w:rsid w:val="0029323E"/>
    <w:rsid w:val="002941BC"/>
    <w:rsid w:val="00295923"/>
    <w:rsid w:val="002A2259"/>
    <w:rsid w:val="002A2DD5"/>
    <w:rsid w:val="002A39AB"/>
    <w:rsid w:val="002A7ADD"/>
    <w:rsid w:val="002A7BC9"/>
    <w:rsid w:val="002B0EF5"/>
    <w:rsid w:val="002B1D1D"/>
    <w:rsid w:val="002B2200"/>
    <w:rsid w:val="002B521C"/>
    <w:rsid w:val="002C321B"/>
    <w:rsid w:val="002C4F1F"/>
    <w:rsid w:val="002C646F"/>
    <w:rsid w:val="002C6F42"/>
    <w:rsid w:val="002C7882"/>
    <w:rsid w:val="002D0899"/>
    <w:rsid w:val="002D22FF"/>
    <w:rsid w:val="002D63FB"/>
    <w:rsid w:val="002E1559"/>
    <w:rsid w:val="002E2D52"/>
    <w:rsid w:val="002E4E00"/>
    <w:rsid w:val="002E6C51"/>
    <w:rsid w:val="002F13C6"/>
    <w:rsid w:val="002F3AA0"/>
    <w:rsid w:val="002F458F"/>
    <w:rsid w:val="002F6FE0"/>
    <w:rsid w:val="00301CA0"/>
    <w:rsid w:val="003071D7"/>
    <w:rsid w:val="00310A2F"/>
    <w:rsid w:val="0031130D"/>
    <w:rsid w:val="0031318A"/>
    <w:rsid w:val="00313543"/>
    <w:rsid w:val="003144C4"/>
    <w:rsid w:val="00314CBD"/>
    <w:rsid w:val="00314EBC"/>
    <w:rsid w:val="00321436"/>
    <w:rsid w:val="00321527"/>
    <w:rsid w:val="00321846"/>
    <w:rsid w:val="00322751"/>
    <w:rsid w:val="00323DC7"/>
    <w:rsid w:val="00325331"/>
    <w:rsid w:val="00327BD2"/>
    <w:rsid w:val="003311EF"/>
    <w:rsid w:val="0033337F"/>
    <w:rsid w:val="00333CC0"/>
    <w:rsid w:val="0034137E"/>
    <w:rsid w:val="00344E5D"/>
    <w:rsid w:val="00346C20"/>
    <w:rsid w:val="00347E4D"/>
    <w:rsid w:val="00351630"/>
    <w:rsid w:val="00352E14"/>
    <w:rsid w:val="00356C9E"/>
    <w:rsid w:val="00357108"/>
    <w:rsid w:val="00362E10"/>
    <w:rsid w:val="00363AD9"/>
    <w:rsid w:val="00365546"/>
    <w:rsid w:val="003669E8"/>
    <w:rsid w:val="0036710D"/>
    <w:rsid w:val="00371D97"/>
    <w:rsid w:val="003727E6"/>
    <w:rsid w:val="00376407"/>
    <w:rsid w:val="00377E6D"/>
    <w:rsid w:val="003800AF"/>
    <w:rsid w:val="00380B6B"/>
    <w:rsid w:val="003819D9"/>
    <w:rsid w:val="003840FE"/>
    <w:rsid w:val="0038625F"/>
    <w:rsid w:val="00386514"/>
    <w:rsid w:val="0039268A"/>
    <w:rsid w:val="0039302A"/>
    <w:rsid w:val="00394A94"/>
    <w:rsid w:val="00395D2B"/>
    <w:rsid w:val="00395D39"/>
    <w:rsid w:val="003A458C"/>
    <w:rsid w:val="003A48BD"/>
    <w:rsid w:val="003A7AC2"/>
    <w:rsid w:val="003A7C28"/>
    <w:rsid w:val="003B08C6"/>
    <w:rsid w:val="003B1DB8"/>
    <w:rsid w:val="003B27F3"/>
    <w:rsid w:val="003B2884"/>
    <w:rsid w:val="003B59C8"/>
    <w:rsid w:val="003B5D0B"/>
    <w:rsid w:val="003B5F59"/>
    <w:rsid w:val="003C099F"/>
    <w:rsid w:val="003C4FF3"/>
    <w:rsid w:val="003C6163"/>
    <w:rsid w:val="003C74CE"/>
    <w:rsid w:val="003C7DDD"/>
    <w:rsid w:val="003D58BD"/>
    <w:rsid w:val="003D6079"/>
    <w:rsid w:val="003D79A7"/>
    <w:rsid w:val="003E0378"/>
    <w:rsid w:val="003E0B11"/>
    <w:rsid w:val="003F62F9"/>
    <w:rsid w:val="003F6C56"/>
    <w:rsid w:val="003F7E2C"/>
    <w:rsid w:val="00401384"/>
    <w:rsid w:val="00403FC5"/>
    <w:rsid w:val="0040406D"/>
    <w:rsid w:val="00405CE1"/>
    <w:rsid w:val="004064E8"/>
    <w:rsid w:val="004069CB"/>
    <w:rsid w:val="00406FC1"/>
    <w:rsid w:val="0040717B"/>
    <w:rsid w:val="0040786D"/>
    <w:rsid w:val="00411F29"/>
    <w:rsid w:val="00420E75"/>
    <w:rsid w:val="00422343"/>
    <w:rsid w:val="00422FBE"/>
    <w:rsid w:val="004304F4"/>
    <w:rsid w:val="00432545"/>
    <w:rsid w:val="00437702"/>
    <w:rsid w:val="00437734"/>
    <w:rsid w:val="00437A2E"/>
    <w:rsid w:val="00440ADC"/>
    <w:rsid w:val="00442885"/>
    <w:rsid w:val="004461EE"/>
    <w:rsid w:val="00446B40"/>
    <w:rsid w:val="0044797A"/>
    <w:rsid w:val="00451E66"/>
    <w:rsid w:val="0045344A"/>
    <w:rsid w:val="00457DF5"/>
    <w:rsid w:val="00462BAB"/>
    <w:rsid w:val="0046540E"/>
    <w:rsid w:val="00467A6A"/>
    <w:rsid w:val="00474CC9"/>
    <w:rsid w:val="0047664B"/>
    <w:rsid w:val="00477047"/>
    <w:rsid w:val="00481EF0"/>
    <w:rsid w:val="0048351A"/>
    <w:rsid w:val="00485556"/>
    <w:rsid w:val="00485F67"/>
    <w:rsid w:val="004909B9"/>
    <w:rsid w:val="00496729"/>
    <w:rsid w:val="004A1D39"/>
    <w:rsid w:val="004A41DE"/>
    <w:rsid w:val="004B077E"/>
    <w:rsid w:val="004B1615"/>
    <w:rsid w:val="004B2D50"/>
    <w:rsid w:val="004B3645"/>
    <w:rsid w:val="004B6B14"/>
    <w:rsid w:val="004C08A9"/>
    <w:rsid w:val="004C0AAE"/>
    <w:rsid w:val="004C259B"/>
    <w:rsid w:val="004C2D89"/>
    <w:rsid w:val="004C405C"/>
    <w:rsid w:val="004C5F80"/>
    <w:rsid w:val="004C79F0"/>
    <w:rsid w:val="004D34D4"/>
    <w:rsid w:val="004D422D"/>
    <w:rsid w:val="004D4566"/>
    <w:rsid w:val="004D7149"/>
    <w:rsid w:val="004F1658"/>
    <w:rsid w:val="004F39C1"/>
    <w:rsid w:val="004F445C"/>
    <w:rsid w:val="004F6E74"/>
    <w:rsid w:val="004F6F04"/>
    <w:rsid w:val="004F6FDA"/>
    <w:rsid w:val="004F7065"/>
    <w:rsid w:val="005004AF"/>
    <w:rsid w:val="00500D92"/>
    <w:rsid w:val="005028E9"/>
    <w:rsid w:val="005039E0"/>
    <w:rsid w:val="005040FC"/>
    <w:rsid w:val="00511CFC"/>
    <w:rsid w:val="00511E0D"/>
    <w:rsid w:val="00514650"/>
    <w:rsid w:val="0051522E"/>
    <w:rsid w:val="005177C4"/>
    <w:rsid w:val="00520FC7"/>
    <w:rsid w:val="0052173E"/>
    <w:rsid w:val="00523E1C"/>
    <w:rsid w:val="005253CF"/>
    <w:rsid w:val="005275A6"/>
    <w:rsid w:val="00531D49"/>
    <w:rsid w:val="005350A6"/>
    <w:rsid w:val="00535B43"/>
    <w:rsid w:val="00536AF6"/>
    <w:rsid w:val="00536DB3"/>
    <w:rsid w:val="00540682"/>
    <w:rsid w:val="00540DC7"/>
    <w:rsid w:val="0054404E"/>
    <w:rsid w:val="00547C51"/>
    <w:rsid w:val="0055180B"/>
    <w:rsid w:val="005519A6"/>
    <w:rsid w:val="005525DA"/>
    <w:rsid w:val="00552BA1"/>
    <w:rsid w:val="00554354"/>
    <w:rsid w:val="00554AFD"/>
    <w:rsid w:val="0055579A"/>
    <w:rsid w:val="00555C81"/>
    <w:rsid w:val="00557629"/>
    <w:rsid w:val="0056094E"/>
    <w:rsid w:val="00561386"/>
    <w:rsid w:val="00562476"/>
    <w:rsid w:val="00562C48"/>
    <w:rsid w:val="00563202"/>
    <w:rsid w:val="005648A2"/>
    <w:rsid w:val="0056718E"/>
    <w:rsid w:val="0056756B"/>
    <w:rsid w:val="00567F97"/>
    <w:rsid w:val="0057601F"/>
    <w:rsid w:val="00576A51"/>
    <w:rsid w:val="00580979"/>
    <w:rsid w:val="005829CE"/>
    <w:rsid w:val="00586180"/>
    <w:rsid w:val="005867F3"/>
    <w:rsid w:val="00586DCC"/>
    <w:rsid w:val="00591016"/>
    <w:rsid w:val="00591160"/>
    <w:rsid w:val="00597255"/>
    <w:rsid w:val="005A02DA"/>
    <w:rsid w:val="005A0A95"/>
    <w:rsid w:val="005A2BB8"/>
    <w:rsid w:val="005A3CB8"/>
    <w:rsid w:val="005A60FC"/>
    <w:rsid w:val="005A6F4E"/>
    <w:rsid w:val="005B0CB7"/>
    <w:rsid w:val="005B2A42"/>
    <w:rsid w:val="005B3729"/>
    <w:rsid w:val="005B40FD"/>
    <w:rsid w:val="005B5E79"/>
    <w:rsid w:val="005B62B7"/>
    <w:rsid w:val="005C2CA3"/>
    <w:rsid w:val="005C47C2"/>
    <w:rsid w:val="005C4A7A"/>
    <w:rsid w:val="005D0577"/>
    <w:rsid w:val="005D2C75"/>
    <w:rsid w:val="005D3A04"/>
    <w:rsid w:val="005E02E3"/>
    <w:rsid w:val="005E11F3"/>
    <w:rsid w:val="005E26E6"/>
    <w:rsid w:val="005E333B"/>
    <w:rsid w:val="005E662E"/>
    <w:rsid w:val="005F15F5"/>
    <w:rsid w:val="005F2D91"/>
    <w:rsid w:val="005F3EDC"/>
    <w:rsid w:val="005F5BE4"/>
    <w:rsid w:val="005F62EE"/>
    <w:rsid w:val="00600308"/>
    <w:rsid w:val="0060318A"/>
    <w:rsid w:val="00605BAD"/>
    <w:rsid w:val="0060762C"/>
    <w:rsid w:val="00607945"/>
    <w:rsid w:val="00607DA5"/>
    <w:rsid w:val="0061044F"/>
    <w:rsid w:val="0061308C"/>
    <w:rsid w:val="00613103"/>
    <w:rsid w:val="0061342C"/>
    <w:rsid w:val="00613C55"/>
    <w:rsid w:val="00615530"/>
    <w:rsid w:val="006156E3"/>
    <w:rsid w:val="00616FF0"/>
    <w:rsid w:val="0061720B"/>
    <w:rsid w:val="00621C5D"/>
    <w:rsid w:val="00622384"/>
    <w:rsid w:val="006230E0"/>
    <w:rsid w:val="006277C9"/>
    <w:rsid w:val="00631062"/>
    <w:rsid w:val="00634BE4"/>
    <w:rsid w:val="00637803"/>
    <w:rsid w:val="006464A5"/>
    <w:rsid w:val="00647166"/>
    <w:rsid w:val="00650A83"/>
    <w:rsid w:val="00652AA9"/>
    <w:rsid w:val="00655A03"/>
    <w:rsid w:val="00660965"/>
    <w:rsid w:val="006614B7"/>
    <w:rsid w:val="00662026"/>
    <w:rsid w:val="00666E60"/>
    <w:rsid w:val="006700EC"/>
    <w:rsid w:val="00671F1C"/>
    <w:rsid w:val="00680E8A"/>
    <w:rsid w:val="00683E22"/>
    <w:rsid w:val="006852B8"/>
    <w:rsid w:val="00687BB8"/>
    <w:rsid w:val="006903A7"/>
    <w:rsid w:val="0069329D"/>
    <w:rsid w:val="00694EDD"/>
    <w:rsid w:val="00695557"/>
    <w:rsid w:val="006A1904"/>
    <w:rsid w:val="006A30F1"/>
    <w:rsid w:val="006A36FC"/>
    <w:rsid w:val="006A37B4"/>
    <w:rsid w:val="006A3892"/>
    <w:rsid w:val="006A4C8F"/>
    <w:rsid w:val="006A6AD5"/>
    <w:rsid w:val="006A6C55"/>
    <w:rsid w:val="006B264F"/>
    <w:rsid w:val="006B3E74"/>
    <w:rsid w:val="006B7123"/>
    <w:rsid w:val="006C13EA"/>
    <w:rsid w:val="006C2A64"/>
    <w:rsid w:val="006C34AE"/>
    <w:rsid w:val="006C4345"/>
    <w:rsid w:val="006C51DA"/>
    <w:rsid w:val="006C55D3"/>
    <w:rsid w:val="006C70D3"/>
    <w:rsid w:val="006D0CF8"/>
    <w:rsid w:val="006D21E6"/>
    <w:rsid w:val="006D4E4C"/>
    <w:rsid w:val="006D4F5A"/>
    <w:rsid w:val="006E0427"/>
    <w:rsid w:val="006E4A21"/>
    <w:rsid w:val="006E7EBA"/>
    <w:rsid w:val="006F2463"/>
    <w:rsid w:val="006F2F3E"/>
    <w:rsid w:val="006F4C72"/>
    <w:rsid w:val="006F651A"/>
    <w:rsid w:val="006F7AFE"/>
    <w:rsid w:val="0070053B"/>
    <w:rsid w:val="0070457B"/>
    <w:rsid w:val="00704630"/>
    <w:rsid w:val="0070523D"/>
    <w:rsid w:val="00705EB3"/>
    <w:rsid w:val="007128D3"/>
    <w:rsid w:val="007135BF"/>
    <w:rsid w:val="00714AC5"/>
    <w:rsid w:val="00721ED5"/>
    <w:rsid w:val="00722521"/>
    <w:rsid w:val="007235AD"/>
    <w:rsid w:val="00723AAC"/>
    <w:rsid w:val="00730A64"/>
    <w:rsid w:val="00731FD4"/>
    <w:rsid w:val="007323B9"/>
    <w:rsid w:val="00732B5D"/>
    <w:rsid w:val="00734481"/>
    <w:rsid w:val="007353E4"/>
    <w:rsid w:val="0074346A"/>
    <w:rsid w:val="00745D86"/>
    <w:rsid w:val="00746888"/>
    <w:rsid w:val="00746D3A"/>
    <w:rsid w:val="0074744C"/>
    <w:rsid w:val="00747628"/>
    <w:rsid w:val="007476EF"/>
    <w:rsid w:val="00750E60"/>
    <w:rsid w:val="00751FE2"/>
    <w:rsid w:val="007527D4"/>
    <w:rsid w:val="007528CF"/>
    <w:rsid w:val="0075361D"/>
    <w:rsid w:val="007536B6"/>
    <w:rsid w:val="00755825"/>
    <w:rsid w:val="00755C04"/>
    <w:rsid w:val="007579E4"/>
    <w:rsid w:val="00760BD9"/>
    <w:rsid w:val="0076101B"/>
    <w:rsid w:val="00761E20"/>
    <w:rsid w:val="00763F1B"/>
    <w:rsid w:val="007663B5"/>
    <w:rsid w:val="0077284B"/>
    <w:rsid w:val="00773935"/>
    <w:rsid w:val="007759F3"/>
    <w:rsid w:val="00775CCA"/>
    <w:rsid w:val="00776B15"/>
    <w:rsid w:val="0078000F"/>
    <w:rsid w:val="007815B1"/>
    <w:rsid w:val="00782DB2"/>
    <w:rsid w:val="007907DF"/>
    <w:rsid w:val="00791D08"/>
    <w:rsid w:val="00792AA0"/>
    <w:rsid w:val="00792C3C"/>
    <w:rsid w:val="007931B0"/>
    <w:rsid w:val="007948D8"/>
    <w:rsid w:val="00794C8C"/>
    <w:rsid w:val="00795516"/>
    <w:rsid w:val="00795D30"/>
    <w:rsid w:val="007A1BD0"/>
    <w:rsid w:val="007A64DC"/>
    <w:rsid w:val="007A7FFC"/>
    <w:rsid w:val="007B4D5F"/>
    <w:rsid w:val="007B5E63"/>
    <w:rsid w:val="007B6FA4"/>
    <w:rsid w:val="007B7729"/>
    <w:rsid w:val="007C0257"/>
    <w:rsid w:val="007C203E"/>
    <w:rsid w:val="007C32D3"/>
    <w:rsid w:val="007C3863"/>
    <w:rsid w:val="007C4FD6"/>
    <w:rsid w:val="007C5DA5"/>
    <w:rsid w:val="007D01C9"/>
    <w:rsid w:val="007D0C18"/>
    <w:rsid w:val="007D11E8"/>
    <w:rsid w:val="007D2206"/>
    <w:rsid w:val="007E0191"/>
    <w:rsid w:val="007E23C5"/>
    <w:rsid w:val="007F13C6"/>
    <w:rsid w:val="007F32DF"/>
    <w:rsid w:val="007F47BC"/>
    <w:rsid w:val="007F4A71"/>
    <w:rsid w:val="007F60EC"/>
    <w:rsid w:val="007F667D"/>
    <w:rsid w:val="007F6EF4"/>
    <w:rsid w:val="0080031A"/>
    <w:rsid w:val="0080158F"/>
    <w:rsid w:val="00802149"/>
    <w:rsid w:val="00802F7C"/>
    <w:rsid w:val="00802F83"/>
    <w:rsid w:val="00803221"/>
    <w:rsid w:val="00803BFF"/>
    <w:rsid w:val="00804180"/>
    <w:rsid w:val="00804389"/>
    <w:rsid w:val="00813782"/>
    <w:rsid w:val="00813F32"/>
    <w:rsid w:val="00824459"/>
    <w:rsid w:val="00825F39"/>
    <w:rsid w:val="00826818"/>
    <w:rsid w:val="00831F31"/>
    <w:rsid w:val="00832133"/>
    <w:rsid w:val="00833009"/>
    <w:rsid w:val="008331BE"/>
    <w:rsid w:val="00836757"/>
    <w:rsid w:val="008367FD"/>
    <w:rsid w:val="00837DFB"/>
    <w:rsid w:val="00841A68"/>
    <w:rsid w:val="00841F36"/>
    <w:rsid w:val="00843549"/>
    <w:rsid w:val="0084564D"/>
    <w:rsid w:val="00851AF3"/>
    <w:rsid w:val="00853EBF"/>
    <w:rsid w:val="008552FC"/>
    <w:rsid w:val="00856191"/>
    <w:rsid w:val="00861C88"/>
    <w:rsid w:val="00862240"/>
    <w:rsid w:val="00864493"/>
    <w:rsid w:val="00865863"/>
    <w:rsid w:val="0086592B"/>
    <w:rsid w:val="00866AB1"/>
    <w:rsid w:val="00866B05"/>
    <w:rsid w:val="0086743A"/>
    <w:rsid w:val="00870023"/>
    <w:rsid w:val="008705D3"/>
    <w:rsid w:val="00876862"/>
    <w:rsid w:val="008777E4"/>
    <w:rsid w:val="0088000B"/>
    <w:rsid w:val="0088133B"/>
    <w:rsid w:val="0088404A"/>
    <w:rsid w:val="00884786"/>
    <w:rsid w:val="00885226"/>
    <w:rsid w:val="0089256E"/>
    <w:rsid w:val="00894886"/>
    <w:rsid w:val="00894B5A"/>
    <w:rsid w:val="008A0CED"/>
    <w:rsid w:val="008A3D28"/>
    <w:rsid w:val="008A41E2"/>
    <w:rsid w:val="008A79E6"/>
    <w:rsid w:val="008B5C95"/>
    <w:rsid w:val="008B6636"/>
    <w:rsid w:val="008B74CB"/>
    <w:rsid w:val="008C1269"/>
    <w:rsid w:val="008C1EB3"/>
    <w:rsid w:val="008C23F7"/>
    <w:rsid w:val="008C2816"/>
    <w:rsid w:val="008C4EBA"/>
    <w:rsid w:val="008C4ECE"/>
    <w:rsid w:val="008D4A23"/>
    <w:rsid w:val="008D502C"/>
    <w:rsid w:val="008E342D"/>
    <w:rsid w:val="008E40AB"/>
    <w:rsid w:val="008E4F54"/>
    <w:rsid w:val="008E6E31"/>
    <w:rsid w:val="008F0506"/>
    <w:rsid w:val="008F2C2B"/>
    <w:rsid w:val="008F50AA"/>
    <w:rsid w:val="008F6E81"/>
    <w:rsid w:val="008F7FE0"/>
    <w:rsid w:val="0090017E"/>
    <w:rsid w:val="00901371"/>
    <w:rsid w:val="00904A5E"/>
    <w:rsid w:val="00906572"/>
    <w:rsid w:val="009078BB"/>
    <w:rsid w:val="009108D1"/>
    <w:rsid w:val="00911124"/>
    <w:rsid w:val="009117BA"/>
    <w:rsid w:val="00912DBA"/>
    <w:rsid w:val="0091526A"/>
    <w:rsid w:val="009163E7"/>
    <w:rsid w:val="00917623"/>
    <w:rsid w:val="00921EF9"/>
    <w:rsid w:val="009225EE"/>
    <w:rsid w:val="009254DE"/>
    <w:rsid w:val="00927733"/>
    <w:rsid w:val="009337F7"/>
    <w:rsid w:val="00933E33"/>
    <w:rsid w:val="0093478B"/>
    <w:rsid w:val="00936B4E"/>
    <w:rsid w:val="00936C86"/>
    <w:rsid w:val="00941B62"/>
    <w:rsid w:val="009421D0"/>
    <w:rsid w:val="00945A91"/>
    <w:rsid w:val="009479F1"/>
    <w:rsid w:val="00947EED"/>
    <w:rsid w:val="00947F31"/>
    <w:rsid w:val="00952A80"/>
    <w:rsid w:val="00953CC1"/>
    <w:rsid w:val="00955375"/>
    <w:rsid w:val="009576FE"/>
    <w:rsid w:val="009602CF"/>
    <w:rsid w:val="00961BA8"/>
    <w:rsid w:val="009629E9"/>
    <w:rsid w:val="00964516"/>
    <w:rsid w:val="009652A5"/>
    <w:rsid w:val="00970A1D"/>
    <w:rsid w:val="00975D92"/>
    <w:rsid w:val="00977772"/>
    <w:rsid w:val="00977B57"/>
    <w:rsid w:val="00981F99"/>
    <w:rsid w:val="0098312A"/>
    <w:rsid w:val="00984E25"/>
    <w:rsid w:val="0098724C"/>
    <w:rsid w:val="00994DA2"/>
    <w:rsid w:val="00996426"/>
    <w:rsid w:val="0099684D"/>
    <w:rsid w:val="009A13E5"/>
    <w:rsid w:val="009A2265"/>
    <w:rsid w:val="009A2918"/>
    <w:rsid w:val="009A46E8"/>
    <w:rsid w:val="009A4972"/>
    <w:rsid w:val="009A49C4"/>
    <w:rsid w:val="009A56F8"/>
    <w:rsid w:val="009A6098"/>
    <w:rsid w:val="009A7719"/>
    <w:rsid w:val="009B0ECB"/>
    <w:rsid w:val="009B12B9"/>
    <w:rsid w:val="009B1E10"/>
    <w:rsid w:val="009B7616"/>
    <w:rsid w:val="009B79F2"/>
    <w:rsid w:val="009C00C5"/>
    <w:rsid w:val="009C05A7"/>
    <w:rsid w:val="009C1F25"/>
    <w:rsid w:val="009C4817"/>
    <w:rsid w:val="009D2B54"/>
    <w:rsid w:val="009D2F11"/>
    <w:rsid w:val="009D4D73"/>
    <w:rsid w:val="009D7753"/>
    <w:rsid w:val="009D7F8C"/>
    <w:rsid w:val="009E3080"/>
    <w:rsid w:val="009E32C1"/>
    <w:rsid w:val="009E3321"/>
    <w:rsid w:val="009E7C6A"/>
    <w:rsid w:val="009E7EBD"/>
    <w:rsid w:val="009F05CB"/>
    <w:rsid w:val="009F0BEE"/>
    <w:rsid w:val="009F33FA"/>
    <w:rsid w:val="009F4012"/>
    <w:rsid w:val="00A00A0F"/>
    <w:rsid w:val="00A0180A"/>
    <w:rsid w:val="00A025CC"/>
    <w:rsid w:val="00A13E34"/>
    <w:rsid w:val="00A15ED1"/>
    <w:rsid w:val="00A17FCB"/>
    <w:rsid w:val="00A253FB"/>
    <w:rsid w:val="00A37044"/>
    <w:rsid w:val="00A37714"/>
    <w:rsid w:val="00A42FD7"/>
    <w:rsid w:val="00A44EE5"/>
    <w:rsid w:val="00A453D0"/>
    <w:rsid w:val="00A471F1"/>
    <w:rsid w:val="00A4793E"/>
    <w:rsid w:val="00A524F6"/>
    <w:rsid w:val="00A536D4"/>
    <w:rsid w:val="00A53C68"/>
    <w:rsid w:val="00A54EB9"/>
    <w:rsid w:val="00A56544"/>
    <w:rsid w:val="00A56AC6"/>
    <w:rsid w:val="00A57D91"/>
    <w:rsid w:val="00A62842"/>
    <w:rsid w:val="00A70916"/>
    <w:rsid w:val="00A714C1"/>
    <w:rsid w:val="00A72D3B"/>
    <w:rsid w:val="00A748DC"/>
    <w:rsid w:val="00A75C19"/>
    <w:rsid w:val="00A83089"/>
    <w:rsid w:val="00A83F86"/>
    <w:rsid w:val="00A84B9A"/>
    <w:rsid w:val="00A868AF"/>
    <w:rsid w:val="00A8723A"/>
    <w:rsid w:val="00A91AC7"/>
    <w:rsid w:val="00A97680"/>
    <w:rsid w:val="00AA0816"/>
    <w:rsid w:val="00AA19E7"/>
    <w:rsid w:val="00AA480F"/>
    <w:rsid w:val="00AA5850"/>
    <w:rsid w:val="00AA5B73"/>
    <w:rsid w:val="00AB1DF2"/>
    <w:rsid w:val="00AB391C"/>
    <w:rsid w:val="00AB40CF"/>
    <w:rsid w:val="00AB496C"/>
    <w:rsid w:val="00AB65B4"/>
    <w:rsid w:val="00AC060A"/>
    <w:rsid w:val="00AC09F6"/>
    <w:rsid w:val="00AC1A32"/>
    <w:rsid w:val="00AC27EA"/>
    <w:rsid w:val="00AC3350"/>
    <w:rsid w:val="00AC5481"/>
    <w:rsid w:val="00AD1C75"/>
    <w:rsid w:val="00AD294E"/>
    <w:rsid w:val="00AD4D36"/>
    <w:rsid w:val="00AD5FD6"/>
    <w:rsid w:val="00AD63E6"/>
    <w:rsid w:val="00AD65DA"/>
    <w:rsid w:val="00AD73A5"/>
    <w:rsid w:val="00AD73D3"/>
    <w:rsid w:val="00AD760F"/>
    <w:rsid w:val="00AE0224"/>
    <w:rsid w:val="00AE0AC9"/>
    <w:rsid w:val="00AE1984"/>
    <w:rsid w:val="00AE34D6"/>
    <w:rsid w:val="00AE463C"/>
    <w:rsid w:val="00AF0F1D"/>
    <w:rsid w:val="00AF12D7"/>
    <w:rsid w:val="00AF154B"/>
    <w:rsid w:val="00AF4F37"/>
    <w:rsid w:val="00AF5839"/>
    <w:rsid w:val="00AF718C"/>
    <w:rsid w:val="00B00183"/>
    <w:rsid w:val="00B00261"/>
    <w:rsid w:val="00B055E5"/>
    <w:rsid w:val="00B06B9C"/>
    <w:rsid w:val="00B06C77"/>
    <w:rsid w:val="00B06E7F"/>
    <w:rsid w:val="00B12969"/>
    <w:rsid w:val="00B12E18"/>
    <w:rsid w:val="00B13908"/>
    <w:rsid w:val="00B14C55"/>
    <w:rsid w:val="00B16B29"/>
    <w:rsid w:val="00B20BCD"/>
    <w:rsid w:val="00B23FA1"/>
    <w:rsid w:val="00B24FD0"/>
    <w:rsid w:val="00B26CC9"/>
    <w:rsid w:val="00B31A21"/>
    <w:rsid w:val="00B32248"/>
    <w:rsid w:val="00B32519"/>
    <w:rsid w:val="00B35C6E"/>
    <w:rsid w:val="00B36AE3"/>
    <w:rsid w:val="00B4179C"/>
    <w:rsid w:val="00B45DB3"/>
    <w:rsid w:val="00B46E80"/>
    <w:rsid w:val="00B51ABC"/>
    <w:rsid w:val="00B52B92"/>
    <w:rsid w:val="00B5314B"/>
    <w:rsid w:val="00B54E7F"/>
    <w:rsid w:val="00B554E8"/>
    <w:rsid w:val="00B57070"/>
    <w:rsid w:val="00B57105"/>
    <w:rsid w:val="00B611A0"/>
    <w:rsid w:val="00B61E58"/>
    <w:rsid w:val="00B62A38"/>
    <w:rsid w:val="00B63B50"/>
    <w:rsid w:val="00B64D5A"/>
    <w:rsid w:val="00B653CE"/>
    <w:rsid w:val="00B67407"/>
    <w:rsid w:val="00B73779"/>
    <w:rsid w:val="00B74702"/>
    <w:rsid w:val="00B779AA"/>
    <w:rsid w:val="00B81838"/>
    <w:rsid w:val="00B84412"/>
    <w:rsid w:val="00B86302"/>
    <w:rsid w:val="00B90C31"/>
    <w:rsid w:val="00B923A1"/>
    <w:rsid w:val="00B930D2"/>
    <w:rsid w:val="00B94CBA"/>
    <w:rsid w:val="00B95332"/>
    <w:rsid w:val="00B97CF2"/>
    <w:rsid w:val="00BA0DD3"/>
    <w:rsid w:val="00BA0F5C"/>
    <w:rsid w:val="00BA4614"/>
    <w:rsid w:val="00BB1399"/>
    <w:rsid w:val="00BB1C7C"/>
    <w:rsid w:val="00BB36EB"/>
    <w:rsid w:val="00BB49C3"/>
    <w:rsid w:val="00BB61D8"/>
    <w:rsid w:val="00BC0A6C"/>
    <w:rsid w:val="00BC3131"/>
    <w:rsid w:val="00BD04B0"/>
    <w:rsid w:val="00BD0F30"/>
    <w:rsid w:val="00BD2AEC"/>
    <w:rsid w:val="00BD2CEA"/>
    <w:rsid w:val="00BD67C6"/>
    <w:rsid w:val="00BD7A6E"/>
    <w:rsid w:val="00BD7DB0"/>
    <w:rsid w:val="00BE097D"/>
    <w:rsid w:val="00BE36C6"/>
    <w:rsid w:val="00BE4532"/>
    <w:rsid w:val="00BE4A98"/>
    <w:rsid w:val="00BE51AA"/>
    <w:rsid w:val="00BE61A3"/>
    <w:rsid w:val="00BF09BD"/>
    <w:rsid w:val="00BF0B8C"/>
    <w:rsid w:val="00BF3D5E"/>
    <w:rsid w:val="00C01208"/>
    <w:rsid w:val="00C01B16"/>
    <w:rsid w:val="00C03EA7"/>
    <w:rsid w:val="00C04E14"/>
    <w:rsid w:val="00C04E75"/>
    <w:rsid w:val="00C05270"/>
    <w:rsid w:val="00C05981"/>
    <w:rsid w:val="00C07253"/>
    <w:rsid w:val="00C10F97"/>
    <w:rsid w:val="00C122B0"/>
    <w:rsid w:val="00C150F9"/>
    <w:rsid w:val="00C15168"/>
    <w:rsid w:val="00C17973"/>
    <w:rsid w:val="00C17A03"/>
    <w:rsid w:val="00C20A75"/>
    <w:rsid w:val="00C20BBA"/>
    <w:rsid w:val="00C20D2C"/>
    <w:rsid w:val="00C210AA"/>
    <w:rsid w:val="00C248BF"/>
    <w:rsid w:val="00C25EE2"/>
    <w:rsid w:val="00C260B6"/>
    <w:rsid w:val="00C27A4F"/>
    <w:rsid w:val="00C27DA6"/>
    <w:rsid w:val="00C44BC5"/>
    <w:rsid w:val="00C47C5C"/>
    <w:rsid w:val="00C5040F"/>
    <w:rsid w:val="00C51326"/>
    <w:rsid w:val="00C5132D"/>
    <w:rsid w:val="00C57050"/>
    <w:rsid w:val="00C6452F"/>
    <w:rsid w:val="00C64968"/>
    <w:rsid w:val="00C702F3"/>
    <w:rsid w:val="00C74F23"/>
    <w:rsid w:val="00C76C5C"/>
    <w:rsid w:val="00C77589"/>
    <w:rsid w:val="00C7794B"/>
    <w:rsid w:val="00C802EA"/>
    <w:rsid w:val="00C803C6"/>
    <w:rsid w:val="00C8206F"/>
    <w:rsid w:val="00C8351F"/>
    <w:rsid w:val="00C90B93"/>
    <w:rsid w:val="00C9123F"/>
    <w:rsid w:val="00C93D12"/>
    <w:rsid w:val="00C957F2"/>
    <w:rsid w:val="00C970CA"/>
    <w:rsid w:val="00CA378D"/>
    <w:rsid w:val="00CA3FC7"/>
    <w:rsid w:val="00CB1EB7"/>
    <w:rsid w:val="00CB2809"/>
    <w:rsid w:val="00CB2B90"/>
    <w:rsid w:val="00CB2F19"/>
    <w:rsid w:val="00CB3DBA"/>
    <w:rsid w:val="00CB40A1"/>
    <w:rsid w:val="00CB45F6"/>
    <w:rsid w:val="00CB6A3C"/>
    <w:rsid w:val="00CC086B"/>
    <w:rsid w:val="00CC1EC5"/>
    <w:rsid w:val="00CC7B56"/>
    <w:rsid w:val="00CD09E9"/>
    <w:rsid w:val="00CD5545"/>
    <w:rsid w:val="00CE5C8F"/>
    <w:rsid w:val="00CF1F77"/>
    <w:rsid w:val="00CF692C"/>
    <w:rsid w:val="00CF7242"/>
    <w:rsid w:val="00CF75AC"/>
    <w:rsid w:val="00CF7A96"/>
    <w:rsid w:val="00CF7B5E"/>
    <w:rsid w:val="00D00DC0"/>
    <w:rsid w:val="00D031FB"/>
    <w:rsid w:val="00D04E88"/>
    <w:rsid w:val="00D05048"/>
    <w:rsid w:val="00D07D19"/>
    <w:rsid w:val="00D07D95"/>
    <w:rsid w:val="00D07DB7"/>
    <w:rsid w:val="00D104C7"/>
    <w:rsid w:val="00D11CAC"/>
    <w:rsid w:val="00D132F6"/>
    <w:rsid w:val="00D16F94"/>
    <w:rsid w:val="00D20729"/>
    <w:rsid w:val="00D20CE2"/>
    <w:rsid w:val="00D22F3A"/>
    <w:rsid w:val="00D245CC"/>
    <w:rsid w:val="00D24954"/>
    <w:rsid w:val="00D25654"/>
    <w:rsid w:val="00D30450"/>
    <w:rsid w:val="00D31B5B"/>
    <w:rsid w:val="00D32482"/>
    <w:rsid w:val="00D34205"/>
    <w:rsid w:val="00D4040F"/>
    <w:rsid w:val="00D41330"/>
    <w:rsid w:val="00D43467"/>
    <w:rsid w:val="00D44970"/>
    <w:rsid w:val="00D44F27"/>
    <w:rsid w:val="00D509E4"/>
    <w:rsid w:val="00D5480F"/>
    <w:rsid w:val="00D54AD5"/>
    <w:rsid w:val="00D54C73"/>
    <w:rsid w:val="00D55055"/>
    <w:rsid w:val="00D553C8"/>
    <w:rsid w:val="00D55F12"/>
    <w:rsid w:val="00D57DD6"/>
    <w:rsid w:val="00D6078E"/>
    <w:rsid w:val="00D61835"/>
    <w:rsid w:val="00D63191"/>
    <w:rsid w:val="00D64C84"/>
    <w:rsid w:val="00D73905"/>
    <w:rsid w:val="00D770C8"/>
    <w:rsid w:val="00D805FF"/>
    <w:rsid w:val="00D81CC8"/>
    <w:rsid w:val="00D83BB1"/>
    <w:rsid w:val="00D84A10"/>
    <w:rsid w:val="00D85EC1"/>
    <w:rsid w:val="00D91541"/>
    <w:rsid w:val="00D93199"/>
    <w:rsid w:val="00D939FD"/>
    <w:rsid w:val="00D9413D"/>
    <w:rsid w:val="00D94B52"/>
    <w:rsid w:val="00D94DB8"/>
    <w:rsid w:val="00D96E9F"/>
    <w:rsid w:val="00D97DD6"/>
    <w:rsid w:val="00DA0E3B"/>
    <w:rsid w:val="00DA1702"/>
    <w:rsid w:val="00DA2DD9"/>
    <w:rsid w:val="00DA3C94"/>
    <w:rsid w:val="00DA4B7C"/>
    <w:rsid w:val="00DA6A6F"/>
    <w:rsid w:val="00DA7431"/>
    <w:rsid w:val="00DB168D"/>
    <w:rsid w:val="00DB19DB"/>
    <w:rsid w:val="00DB5A4E"/>
    <w:rsid w:val="00DB71D1"/>
    <w:rsid w:val="00DC08A3"/>
    <w:rsid w:val="00DC2129"/>
    <w:rsid w:val="00DC5592"/>
    <w:rsid w:val="00DD08AC"/>
    <w:rsid w:val="00DD0A2B"/>
    <w:rsid w:val="00DD32E6"/>
    <w:rsid w:val="00DD5CD6"/>
    <w:rsid w:val="00DD5E58"/>
    <w:rsid w:val="00DD5FB4"/>
    <w:rsid w:val="00DD6C17"/>
    <w:rsid w:val="00DD7DCB"/>
    <w:rsid w:val="00DE22F4"/>
    <w:rsid w:val="00DE2A99"/>
    <w:rsid w:val="00DE32F6"/>
    <w:rsid w:val="00DE5D40"/>
    <w:rsid w:val="00DE5F65"/>
    <w:rsid w:val="00DF1902"/>
    <w:rsid w:val="00DF64D3"/>
    <w:rsid w:val="00DF6A51"/>
    <w:rsid w:val="00DF6FCC"/>
    <w:rsid w:val="00E011C3"/>
    <w:rsid w:val="00E019D1"/>
    <w:rsid w:val="00E03253"/>
    <w:rsid w:val="00E048A3"/>
    <w:rsid w:val="00E0544F"/>
    <w:rsid w:val="00E1093D"/>
    <w:rsid w:val="00E110D2"/>
    <w:rsid w:val="00E12B54"/>
    <w:rsid w:val="00E13CAE"/>
    <w:rsid w:val="00E15E7B"/>
    <w:rsid w:val="00E1755F"/>
    <w:rsid w:val="00E17E69"/>
    <w:rsid w:val="00E225CD"/>
    <w:rsid w:val="00E232D3"/>
    <w:rsid w:val="00E23D96"/>
    <w:rsid w:val="00E24A06"/>
    <w:rsid w:val="00E24CB8"/>
    <w:rsid w:val="00E27297"/>
    <w:rsid w:val="00E30A15"/>
    <w:rsid w:val="00E34A01"/>
    <w:rsid w:val="00E357FC"/>
    <w:rsid w:val="00E3648B"/>
    <w:rsid w:val="00E41297"/>
    <w:rsid w:val="00E42E54"/>
    <w:rsid w:val="00E50434"/>
    <w:rsid w:val="00E507BF"/>
    <w:rsid w:val="00E52FD7"/>
    <w:rsid w:val="00E5780C"/>
    <w:rsid w:val="00E57AED"/>
    <w:rsid w:val="00E57C9D"/>
    <w:rsid w:val="00E6254D"/>
    <w:rsid w:val="00E704C9"/>
    <w:rsid w:val="00E70771"/>
    <w:rsid w:val="00E71B62"/>
    <w:rsid w:val="00E72074"/>
    <w:rsid w:val="00E753CB"/>
    <w:rsid w:val="00E8058D"/>
    <w:rsid w:val="00E80A87"/>
    <w:rsid w:val="00E80C1D"/>
    <w:rsid w:val="00E82584"/>
    <w:rsid w:val="00E854C8"/>
    <w:rsid w:val="00E874DD"/>
    <w:rsid w:val="00E94C04"/>
    <w:rsid w:val="00E957BF"/>
    <w:rsid w:val="00E95C14"/>
    <w:rsid w:val="00E965DD"/>
    <w:rsid w:val="00E96DDF"/>
    <w:rsid w:val="00EA00ED"/>
    <w:rsid w:val="00EA040E"/>
    <w:rsid w:val="00EA10D1"/>
    <w:rsid w:val="00EA41DB"/>
    <w:rsid w:val="00EA6ED0"/>
    <w:rsid w:val="00EA7DBF"/>
    <w:rsid w:val="00EB0C16"/>
    <w:rsid w:val="00EB144F"/>
    <w:rsid w:val="00EB4440"/>
    <w:rsid w:val="00EB7867"/>
    <w:rsid w:val="00EC5BA0"/>
    <w:rsid w:val="00EC73BA"/>
    <w:rsid w:val="00ED0E57"/>
    <w:rsid w:val="00ED1035"/>
    <w:rsid w:val="00ED18CA"/>
    <w:rsid w:val="00ED2EDA"/>
    <w:rsid w:val="00EE12DD"/>
    <w:rsid w:val="00EE4F1A"/>
    <w:rsid w:val="00EE5027"/>
    <w:rsid w:val="00EE5B8B"/>
    <w:rsid w:val="00EE5F3D"/>
    <w:rsid w:val="00EF0569"/>
    <w:rsid w:val="00EF58F3"/>
    <w:rsid w:val="00EF6BC4"/>
    <w:rsid w:val="00F010DF"/>
    <w:rsid w:val="00F02914"/>
    <w:rsid w:val="00F03958"/>
    <w:rsid w:val="00F03D02"/>
    <w:rsid w:val="00F052BE"/>
    <w:rsid w:val="00F073F1"/>
    <w:rsid w:val="00F07E03"/>
    <w:rsid w:val="00F14BBC"/>
    <w:rsid w:val="00F159FB"/>
    <w:rsid w:val="00F1677C"/>
    <w:rsid w:val="00F205C6"/>
    <w:rsid w:val="00F20B7F"/>
    <w:rsid w:val="00F23A93"/>
    <w:rsid w:val="00F32315"/>
    <w:rsid w:val="00F33904"/>
    <w:rsid w:val="00F3575D"/>
    <w:rsid w:val="00F42226"/>
    <w:rsid w:val="00F44106"/>
    <w:rsid w:val="00F44A9F"/>
    <w:rsid w:val="00F45BDB"/>
    <w:rsid w:val="00F46FD0"/>
    <w:rsid w:val="00F51645"/>
    <w:rsid w:val="00F51D1D"/>
    <w:rsid w:val="00F52F0A"/>
    <w:rsid w:val="00F6087A"/>
    <w:rsid w:val="00F621BB"/>
    <w:rsid w:val="00F651E6"/>
    <w:rsid w:val="00F6561C"/>
    <w:rsid w:val="00F716FB"/>
    <w:rsid w:val="00F728E9"/>
    <w:rsid w:val="00F729A1"/>
    <w:rsid w:val="00F73461"/>
    <w:rsid w:val="00F73489"/>
    <w:rsid w:val="00F76D22"/>
    <w:rsid w:val="00F771B2"/>
    <w:rsid w:val="00F7724C"/>
    <w:rsid w:val="00F80FFB"/>
    <w:rsid w:val="00F82107"/>
    <w:rsid w:val="00F82D7E"/>
    <w:rsid w:val="00F831FA"/>
    <w:rsid w:val="00F8394F"/>
    <w:rsid w:val="00F84C67"/>
    <w:rsid w:val="00F94EC6"/>
    <w:rsid w:val="00F97108"/>
    <w:rsid w:val="00FA0185"/>
    <w:rsid w:val="00FA3DEE"/>
    <w:rsid w:val="00FA51A7"/>
    <w:rsid w:val="00FA5360"/>
    <w:rsid w:val="00FA5D08"/>
    <w:rsid w:val="00FB0265"/>
    <w:rsid w:val="00FB082C"/>
    <w:rsid w:val="00FB2B90"/>
    <w:rsid w:val="00FB4627"/>
    <w:rsid w:val="00FB4AF0"/>
    <w:rsid w:val="00FB4F88"/>
    <w:rsid w:val="00FC4935"/>
    <w:rsid w:val="00FC69CE"/>
    <w:rsid w:val="00FC6F18"/>
    <w:rsid w:val="00FD04CC"/>
    <w:rsid w:val="00FD1290"/>
    <w:rsid w:val="00FD607B"/>
    <w:rsid w:val="00FD6989"/>
    <w:rsid w:val="00FD78B6"/>
    <w:rsid w:val="00FD7DD0"/>
    <w:rsid w:val="00FE0AD1"/>
    <w:rsid w:val="00FE12B5"/>
    <w:rsid w:val="00FE4D53"/>
    <w:rsid w:val="00FE5E67"/>
    <w:rsid w:val="00FE643F"/>
    <w:rsid w:val="00FE79FB"/>
    <w:rsid w:val="00FF15BC"/>
    <w:rsid w:val="00FF2603"/>
    <w:rsid w:val="00FF60B7"/>
    <w:rsid w:val="00FF694B"/>
    <w:rsid w:val="00FF6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BD46D"/>
  <w15:docId w15:val="{5EA7E629-77F5-4D2C-98FD-9AA6C5B2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15C0"/>
    <w:pPr>
      <w:overflowPunct w:val="0"/>
      <w:autoSpaceDE w:val="0"/>
      <w:autoSpaceDN w:val="0"/>
      <w:adjustRightInd w:val="0"/>
      <w:spacing w:after="120"/>
    </w:pPr>
    <w:rPr>
      <w:rFonts w:ascii="Arial" w:eastAsia="Times New Roman" w:hAnsi="Arial"/>
      <w:lang w:val="en-US" w:eastAsia="en-US"/>
    </w:rPr>
  </w:style>
  <w:style w:type="paragraph" w:styleId="Heading1">
    <w:name w:val="heading 1"/>
    <w:aliases w:val="H1,BOHeading 1,Attribute Heading 1,Part,1"/>
    <w:basedOn w:val="Normal"/>
    <w:next w:val="Normal"/>
    <w:link w:val="Heading1Char"/>
    <w:qFormat/>
    <w:rsid w:val="001A15C0"/>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aliases w:val="l2,H2,BOHeading 2,Chapter,h2,A,B,C,hello,style2,A.B.C."/>
    <w:basedOn w:val="Normal"/>
    <w:next w:val="Normal"/>
    <w:link w:val="Heading2Char"/>
    <w:qFormat/>
    <w:rsid w:val="001A15C0"/>
    <w:pPr>
      <w:keepNext/>
      <w:numPr>
        <w:ilvl w:val="1"/>
        <w:numId w:val="1"/>
      </w:numPr>
      <w:pBdr>
        <w:top w:val="single" w:sz="6" w:space="1" w:color="auto"/>
      </w:pBdr>
      <w:spacing w:before="425" w:after="113"/>
      <w:outlineLvl w:val="1"/>
    </w:pPr>
    <w:rPr>
      <w:b/>
      <w:sz w:val="28"/>
    </w:rPr>
  </w:style>
  <w:style w:type="paragraph" w:styleId="Heading3">
    <w:name w:val="heading 3"/>
    <w:aliases w:val="sh3,H3,Proposa,BOHeading 3,Table Attribute Heading,Task,Tsk,h3,1.2.3."/>
    <w:basedOn w:val="Normal"/>
    <w:next w:val="Normal"/>
    <w:qFormat/>
    <w:rsid w:val="00C803C6"/>
    <w:pPr>
      <w:keepNext/>
      <w:numPr>
        <w:ilvl w:val="2"/>
        <w:numId w:val="1"/>
      </w:numPr>
      <w:spacing w:before="425" w:after="113"/>
      <w:ind w:left="0"/>
      <w:outlineLvl w:val="2"/>
    </w:pPr>
    <w:rPr>
      <w:b/>
      <w:i/>
      <w:sz w:val="28"/>
    </w:rPr>
  </w:style>
  <w:style w:type="paragraph" w:styleId="Heading4">
    <w:name w:val="heading 4"/>
    <w:aliases w:val="A Subhead,Topic"/>
    <w:basedOn w:val="Normal"/>
    <w:next w:val="Normal"/>
    <w:qFormat/>
    <w:rsid w:val="001A15C0"/>
    <w:pPr>
      <w:keepNext/>
      <w:numPr>
        <w:ilvl w:val="3"/>
        <w:numId w:val="1"/>
      </w:numPr>
      <w:spacing w:before="240" w:after="60"/>
      <w:outlineLvl w:val="3"/>
    </w:pPr>
    <w:rPr>
      <w:b/>
      <w:iCs/>
      <w:sz w:val="24"/>
    </w:rPr>
  </w:style>
  <w:style w:type="paragraph" w:styleId="Heading5">
    <w:name w:val="heading 5"/>
    <w:aliases w:val="h5,Second Subheading"/>
    <w:basedOn w:val="Normal"/>
    <w:next w:val="Normal"/>
    <w:qFormat/>
    <w:rsid w:val="00C64968"/>
    <w:pPr>
      <w:numPr>
        <w:ilvl w:val="4"/>
        <w:numId w:val="1"/>
      </w:numPr>
      <w:spacing w:before="240" w:after="60"/>
      <w:ind w:left="0"/>
      <w:outlineLvl w:val="4"/>
    </w:pPr>
    <w:rPr>
      <w:b/>
      <w:sz w:val="22"/>
      <w:lang w:val="da-DK"/>
    </w:rPr>
  </w:style>
  <w:style w:type="paragraph" w:styleId="Heading6">
    <w:name w:val="heading 6"/>
    <w:aliases w:val="h6,Third Subheading"/>
    <w:basedOn w:val="Normal"/>
    <w:next w:val="Normal"/>
    <w:qFormat/>
    <w:rsid w:val="00F073F1"/>
    <w:pPr>
      <w:numPr>
        <w:ilvl w:val="5"/>
        <w:numId w:val="1"/>
      </w:numPr>
      <w:spacing w:before="240" w:after="60"/>
      <w:outlineLvl w:val="5"/>
    </w:pPr>
    <w:rPr>
      <w:b/>
      <w:i/>
      <w:sz w:val="22"/>
      <w:lang w:val="da-DK"/>
    </w:rPr>
  </w:style>
  <w:style w:type="paragraph" w:styleId="Heading7">
    <w:name w:val="heading 7"/>
    <w:basedOn w:val="Normal"/>
    <w:next w:val="Normal"/>
    <w:qFormat/>
    <w:rsid w:val="00F073F1"/>
    <w:pPr>
      <w:numPr>
        <w:ilvl w:val="6"/>
        <w:numId w:val="1"/>
      </w:numPr>
      <w:spacing w:before="240" w:after="60"/>
      <w:outlineLvl w:val="6"/>
    </w:pPr>
    <w:rPr>
      <w:b/>
    </w:rPr>
  </w:style>
  <w:style w:type="paragraph" w:styleId="Heading8">
    <w:name w:val="heading 8"/>
    <w:basedOn w:val="Normal"/>
    <w:next w:val="Normal"/>
    <w:qFormat/>
    <w:rsid w:val="00F073F1"/>
    <w:pPr>
      <w:numPr>
        <w:ilvl w:val="7"/>
        <w:numId w:val="1"/>
      </w:numPr>
      <w:spacing w:before="240" w:after="60"/>
      <w:outlineLvl w:val="7"/>
    </w:pPr>
    <w:rPr>
      <w:b/>
      <w:i/>
    </w:rPr>
  </w:style>
  <w:style w:type="paragraph" w:styleId="Heading9">
    <w:name w:val="heading 9"/>
    <w:aliases w:val="App Heading"/>
    <w:basedOn w:val="Normal"/>
    <w:next w:val="Normal"/>
    <w:qFormat/>
    <w:rsid w:val="00F073F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BOHeading 1 Char,Attribute Heading 1 Char,Part Char,1 Char"/>
    <w:link w:val="Heading1"/>
    <w:locked/>
    <w:rsid w:val="001A15C0"/>
    <w:rPr>
      <w:rFonts w:ascii="Arial" w:eastAsia="Times New Roman" w:hAnsi="Arial"/>
      <w:b/>
      <w:kern w:val="28"/>
      <w:sz w:val="36"/>
      <w:lang w:val="en-US" w:eastAsia="en-US"/>
    </w:rPr>
  </w:style>
  <w:style w:type="character" w:customStyle="1" w:styleId="Heading2Char">
    <w:name w:val="Heading 2 Char"/>
    <w:aliases w:val="l2 Char,H2 Char,BOHeading 2 Char,Chapter Char,h2 Char,A Char,B Char,C Char,hello Char,style2 Char,A.B.C. Char"/>
    <w:link w:val="Heading2"/>
    <w:locked/>
    <w:rsid w:val="001A15C0"/>
    <w:rPr>
      <w:rFonts w:ascii="Arial" w:eastAsia="Times New Roman" w:hAnsi="Arial"/>
      <w:b/>
      <w:sz w:val="28"/>
      <w:lang w:val="en-US" w:eastAsia="en-US"/>
    </w:rPr>
  </w:style>
  <w:style w:type="paragraph" w:styleId="TOC1">
    <w:name w:val="toc 1"/>
    <w:basedOn w:val="Normal"/>
    <w:next w:val="Normal"/>
    <w:uiPriority w:val="39"/>
    <w:rsid w:val="001A15C0"/>
    <w:pPr>
      <w:tabs>
        <w:tab w:val="right" w:leader="dot" w:pos="9355"/>
      </w:tabs>
    </w:pPr>
    <w:rPr>
      <w:sz w:val="24"/>
    </w:rPr>
  </w:style>
  <w:style w:type="paragraph" w:styleId="TOC2">
    <w:name w:val="toc 2"/>
    <w:basedOn w:val="Normal"/>
    <w:next w:val="Normal"/>
    <w:uiPriority w:val="39"/>
    <w:rsid w:val="001A15C0"/>
    <w:pPr>
      <w:tabs>
        <w:tab w:val="right" w:leader="dot" w:pos="9355"/>
      </w:tabs>
      <w:ind w:left="200"/>
    </w:pPr>
  </w:style>
  <w:style w:type="character" w:customStyle="1" w:styleId="CommentTextChar">
    <w:name w:val="Comment Text Char"/>
    <w:link w:val="CommentText"/>
    <w:semiHidden/>
    <w:locked/>
    <w:rsid w:val="001A15C0"/>
    <w:rPr>
      <w:rFonts w:ascii="Arial" w:hAnsi="Arial" w:cs="Arial"/>
      <w:lang w:val="en-US" w:eastAsia="en-US" w:bidi="ar-SA"/>
    </w:rPr>
  </w:style>
  <w:style w:type="paragraph" w:styleId="CommentText">
    <w:name w:val="annotation text"/>
    <w:basedOn w:val="Normal"/>
    <w:link w:val="CommentTextChar"/>
    <w:semiHidden/>
    <w:rsid w:val="001A15C0"/>
    <w:rPr>
      <w:rFonts w:cs="Arial"/>
    </w:rPr>
  </w:style>
  <w:style w:type="paragraph" w:styleId="Caption">
    <w:name w:val="caption"/>
    <w:aliases w:val="Caption - Centre Graphic"/>
    <w:basedOn w:val="Normal"/>
    <w:next w:val="Normal"/>
    <w:qFormat/>
    <w:rsid w:val="001A15C0"/>
    <w:rPr>
      <w:b/>
      <w:bCs/>
    </w:rPr>
  </w:style>
  <w:style w:type="character" w:customStyle="1" w:styleId="TitleChar">
    <w:name w:val="Title Char"/>
    <w:link w:val="Title"/>
    <w:locked/>
    <w:rsid w:val="001A15C0"/>
    <w:rPr>
      <w:rFonts w:ascii="Arial" w:hAnsi="Arial" w:cs="Arial"/>
      <w:b/>
      <w:kern w:val="28"/>
      <w:sz w:val="28"/>
      <w:lang w:val="en-US" w:eastAsia="en-US" w:bidi="ar-SA"/>
    </w:rPr>
  </w:style>
  <w:style w:type="paragraph" w:styleId="Title">
    <w:name w:val="Title"/>
    <w:basedOn w:val="Normal"/>
    <w:link w:val="TitleChar"/>
    <w:qFormat/>
    <w:rsid w:val="001A15C0"/>
    <w:pPr>
      <w:spacing w:before="240" w:after="60"/>
      <w:jc w:val="right"/>
    </w:pPr>
    <w:rPr>
      <w:rFonts w:cs="Arial"/>
      <w:b/>
      <w:kern w:val="28"/>
      <w:sz w:val="28"/>
    </w:rPr>
  </w:style>
  <w:style w:type="character" w:customStyle="1" w:styleId="BodyTextChar">
    <w:name w:val="Body Text Char"/>
    <w:link w:val="BodyText"/>
    <w:semiHidden/>
    <w:locked/>
    <w:rsid w:val="001A15C0"/>
    <w:rPr>
      <w:rFonts w:ascii="Arial" w:hAnsi="Arial" w:cs="Arial"/>
      <w:lang w:val="en-US" w:eastAsia="en-US" w:bidi="ar-SA"/>
    </w:rPr>
  </w:style>
  <w:style w:type="paragraph" w:styleId="BodyText">
    <w:name w:val="Body Text"/>
    <w:basedOn w:val="Normal"/>
    <w:link w:val="BodyTextChar"/>
    <w:rsid w:val="001A15C0"/>
    <w:pPr>
      <w:spacing w:after="215"/>
    </w:pPr>
    <w:rPr>
      <w:rFonts w:cs="Arial"/>
    </w:rPr>
  </w:style>
  <w:style w:type="character" w:customStyle="1" w:styleId="BodyTextIndentChar">
    <w:name w:val="Body Text Indent Char"/>
    <w:link w:val="BodyTextIndent"/>
    <w:semiHidden/>
    <w:locked/>
    <w:rsid w:val="001A15C0"/>
    <w:rPr>
      <w:rFonts w:ascii="Arial" w:hAnsi="Arial" w:cs="Arial"/>
      <w:i/>
      <w:color w:val="0000FF"/>
      <w:lang w:val="en-US" w:eastAsia="en-US" w:bidi="ar-SA"/>
    </w:rPr>
  </w:style>
  <w:style w:type="paragraph" w:styleId="BodyTextIndent">
    <w:name w:val="Body Text Indent"/>
    <w:basedOn w:val="Normal"/>
    <w:next w:val="BodyText"/>
    <w:link w:val="BodyTextIndentChar"/>
    <w:rsid w:val="001A15C0"/>
    <w:pPr>
      <w:ind w:left="283"/>
    </w:pPr>
    <w:rPr>
      <w:rFonts w:cs="Arial"/>
      <w:i/>
      <w:color w:val="0000FF"/>
    </w:rPr>
  </w:style>
  <w:style w:type="character" w:customStyle="1" w:styleId="SubtitleChar">
    <w:name w:val="Subtitle Char"/>
    <w:link w:val="Subtitle"/>
    <w:locked/>
    <w:rsid w:val="001A15C0"/>
    <w:rPr>
      <w:rFonts w:ascii="Arial" w:hAnsi="Arial" w:cs="Arial"/>
      <w:i/>
      <w:sz w:val="24"/>
      <w:lang w:val="en-US" w:eastAsia="en-US" w:bidi="ar-SA"/>
    </w:rPr>
  </w:style>
  <w:style w:type="paragraph" w:styleId="Subtitle">
    <w:name w:val="Subtitle"/>
    <w:basedOn w:val="Normal"/>
    <w:link w:val="SubtitleChar"/>
    <w:qFormat/>
    <w:rsid w:val="001A15C0"/>
    <w:pPr>
      <w:spacing w:after="60"/>
      <w:jc w:val="right"/>
    </w:pPr>
    <w:rPr>
      <w:rFonts w:cs="Arial"/>
      <w:i/>
      <w:sz w:val="24"/>
    </w:rPr>
  </w:style>
  <w:style w:type="paragraph" w:customStyle="1" w:styleId="TableText">
    <w:name w:val="Table Text"/>
    <w:basedOn w:val="BodyText"/>
    <w:rsid w:val="001A15C0"/>
    <w:pPr>
      <w:spacing w:after="0"/>
      <w:ind w:left="28" w:right="28"/>
    </w:pPr>
  </w:style>
  <w:style w:type="paragraph" w:customStyle="1" w:styleId="DefaultText">
    <w:name w:val="Default Text"/>
    <w:basedOn w:val="Normal"/>
    <w:rsid w:val="001A15C0"/>
    <w:pPr>
      <w:overflowPunct/>
      <w:spacing w:after="215"/>
    </w:pPr>
    <w:rPr>
      <w:rFonts w:cs="Arial"/>
    </w:rPr>
  </w:style>
  <w:style w:type="paragraph" w:customStyle="1" w:styleId="HeadingA">
    <w:name w:val="Heading A"/>
    <w:basedOn w:val="Heading1"/>
    <w:rsid w:val="001A15C0"/>
    <w:pPr>
      <w:outlineLvl w:val="9"/>
    </w:pPr>
  </w:style>
  <w:style w:type="paragraph" w:customStyle="1" w:styleId="HeadingB">
    <w:name w:val="Heading B"/>
    <w:basedOn w:val="Heading2"/>
    <w:rsid w:val="001A15C0"/>
    <w:pPr>
      <w:outlineLvl w:val="9"/>
    </w:pPr>
  </w:style>
  <w:style w:type="paragraph" w:customStyle="1" w:styleId="Readerscomments">
    <w:name w:val="Reader's comments"/>
    <w:basedOn w:val="Normal"/>
    <w:rsid w:val="001A15C0"/>
    <w:rPr>
      <w:i/>
      <w:iCs/>
      <w:color w:val="CC00CC"/>
    </w:rPr>
  </w:style>
  <w:style w:type="character" w:styleId="CommentReference">
    <w:name w:val="annotation reference"/>
    <w:semiHidden/>
    <w:rsid w:val="001A15C0"/>
    <w:rPr>
      <w:rFonts w:ascii="Times New Roman" w:hAnsi="Times New Roman" w:cs="Times New Roman" w:hint="default"/>
      <w:sz w:val="16"/>
      <w:szCs w:val="16"/>
    </w:rPr>
  </w:style>
  <w:style w:type="paragraph" w:styleId="BalloonText">
    <w:name w:val="Balloon Text"/>
    <w:basedOn w:val="Normal"/>
    <w:semiHidden/>
    <w:rsid w:val="001A15C0"/>
    <w:rPr>
      <w:rFonts w:ascii="Tahoma" w:hAnsi="Tahoma" w:cs="Tahoma"/>
      <w:sz w:val="16"/>
      <w:szCs w:val="16"/>
    </w:rPr>
  </w:style>
  <w:style w:type="paragraph" w:styleId="Header">
    <w:name w:val="header"/>
    <w:basedOn w:val="Normal"/>
    <w:link w:val="HeaderChar"/>
    <w:uiPriority w:val="99"/>
    <w:rsid w:val="001A15C0"/>
    <w:pPr>
      <w:tabs>
        <w:tab w:val="center" w:pos="4320"/>
        <w:tab w:val="right" w:pos="8640"/>
      </w:tabs>
    </w:pPr>
  </w:style>
  <w:style w:type="character" w:customStyle="1" w:styleId="HeaderChar">
    <w:name w:val="Header Char"/>
    <w:link w:val="Header"/>
    <w:uiPriority w:val="99"/>
    <w:locked/>
    <w:rsid w:val="001A15C0"/>
    <w:rPr>
      <w:rFonts w:ascii="Arial" w:hAnsi="Arial"/>
      <w:lang w:val="en-US" w:eastAsia="en-US" w:bidi="ar-SA"/>
    </w:rPr>
  </w:style>
  <w:style w:type="paragraph" w:styleId="Footer">
    <w:name w:val="footer"/>
    <w:basedOn w:val="Normal"/>
    <w:rsid w:val="001A15C0"/>
    <w:pPr>
      <w:tabs>
        <w:tab w:val="center" w:pos="4320"/>
        <w:tab w:val="right" w:pos="8640"/>
      </w:tabs>
    </w:pPr>
  </w:style>
  <w:style w:type="paragraph" w:styleId="CommentSubject">
    <w:name w:val="annotation subject"/>
    <w:basedOn w:val="CommentText"/>
    <w:next w:val="CommentText"/>
    <w:semiHidden/>
    <w:rsid w:val="007C5DA5"/>
    <w:rPr>
      <w:rFonts w:cs="Times New Roman"/>
      <w:b/>
      <w:bCs/>
    </w:rPr>
  </w:style>
  <w:style w:type="paragraph" w:styleId="TOC3">
    <w:name w:val="toc 3"/>
    <w:basedOn w:val="Normal"/>
    <w:next w:val="Normal"/>
    <w:autoRedefine/>
    <w:uiPriority w:val="39"/>
    <w:rsid w:val="007C5DA5"/>
    <w:pPr>
      <w:ind w:left="400"/>
    </w:pPr>
  </w:style>
  <w:style w:type="table" w:styleId="TableList4">
    <w:name w:val="Table List 4"/>
    <w:basedOn w:val="TableNormal"/>
    <w:rsid w:val="003B5F59"/>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vAlign w:val="center"/>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Hyperlink">
    <w:name w:val="Hyperlink"/>
    <w:rsid w:val="0026125A"/>
    <w:rPr>
      <w:color w:val="0000FF"/>
      <w:u w:val="single"/>
    </w:rPr>
  </w:style>
  <w:style w:type="character" w:customStyle="1" w:styleId="InfoBlueChar">
    <w:name w:val="InfoBlue Char"/>
    <w:link w:val="InfoBlue"/>
    <w:locked/>
    <w:rsid w:val="000D4DE5"/>
    <w:rPr>
      <w:rFonts w:ascii="Arial" w:hAnsi="Arial" w:cs="Arial"/>
      <w:lang w:val="en-GB" w:eastAsia="en-GB" w:bidi="ar-SA"/>
    </w:rPr>
  </w:style>
  <w:style w:type="paragraph" w:customStyle="1" w:styleId="InfoBlue">
    <w:name w:val="InfoBlue"/>
    <w:basedOn w:val="Normal"/>
    <w:next w:val="BodyText"/>
    <w:link w:val="InfoBlueChar"/>
    <w:autoRedefine/>
    <w:rsid w:val="000D4DE5"/>
    <w:pPr>
      <w:overflowPunct/>
      <w:autoSpaceDE/>
      <w:autoSpaceDN/>
      <w:adjustRightInd/>
      <w:spacing w:line="240" w:lineRule="exact"/>
    </w:pPr>
    <w:rPr>
      <w:rFonts w:cs="Arial"/>
      <w:lang w:val="en-GB" w:eastAsia="en-GB"/>
    </w:rPr>
  </w:style>
  <w:style w:type="paragraph" w:customStyle="1" w:styleId="Style1">
    <w:name w:val="Style1"/>
    <w:basedOn w:val="Normal"/>
    <w:rsid w:val="00321436"/>
    <w:pPr>
      <w:numPr>
        <w:numId w:val="2"/>
      </w:numPr>
      <w:overflowPunct/>
      <w:autoSpaceDE/>
      <w:autoSpaceDN/>
      <w:adjustRightInd/>
      <w:spacing w:after="0"/>
    </w:pPr>
    <w:rPr>
      <w:lang w:val="en-GB"/>
    </w:rPr>
  </w:style>
  <w:style w:type="table" w:styleId="TableGrid">
    <w:name w:val="Table Grid"/>
    <w:basedOn w:val="TableNormal"/>
    <w:rsid w:val="00E57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7EBD"/>
    <w:rPr>
      <w:rFonts w:ascii="Calibri" w:eastAsia="MS Mincho" w:hAnsi="Calibri" w:cs="Arial"/>
      <w:sz w:val="22"/>
      <w:szCs w:val="22"/>
      <w:lang w:val="en-US" w:eastAsia="ja-JP"/>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link w:val="NoSpacingChar"/>
    <w:uiPriority w:val="1"/>
    <w:qFormat/>
    <w:rsid w:val="00984E25"/>
    <w:rPr>
      <w:rFonts w:ascii="Calibri" w:eastAsia="MS Mincho" w:hAnsi="Calibri" w:cs="Arial"/>
      <w:sz w:val="22"/>
      <w:szCs w:val="22"/>
      <w:lang w:val="en-US" w:eastAsia="ja-JP"/>
    </w:rPr>
  </w:style>
  <w:style w:type="character" w:customStyle="1" w:styleId="NoSpacingChar">
    <w:name w:val="No Spacing Char"/>
    <w:link w:val="NoSpacing"/>
    <w:uiPriority w:val="1"/>
    <w:rsid w:val="00984E25"/>
    <w:rPr>
      <w:rFonts w:ascii="Calibri" w:eastAsia="MS Mincho" w:hAnsi="Calibri" w:cs="Arial"/>
      <w:sz w:val="22"/>
      <w:szCs w:val="22"/>
      <w:lang w:val="en-US" w:eastAsia="ja-JP"/>
    </w:rPr>
  </w:style>
  <w:style w:type="paragraph" w:styleId="ListParagraph">
    <w:name w:val="List Paragraph"/>
    <w:basedOn w:val="Normal"/>
    <w:uiPriority w:val="34"/>
    <w:qFormat/>
    <w:rsid w:val="00021119"/>
    <w:pPr>
      <w:ind w:left="720"/>
      <w:contextualSpacing/>
    </w:pPr>
  </w:style>
  <w:style w:type="paragraph" w:styleId="Revision">
    <w:name w:val="Revision"/>
    <w:hidden/>
    <w:uiPriority w:val="99"/>
    <w:semiHidden/>
    <w:rsid w:val="00E13CAE"/>
    <w:rPr>
      <w:rFonts w:ascii="Arial" w:eastAsia="Times New Roman" w:hAnsi="Arial"/>
      <w:lang w:val="en-US" w:eastAsia="en-US"/>
    </w:rPr>
  </w:style>
  <w:style w:type="character" w:styleId="FollowedHyperlink">
    <w:name w:val="FollowedHyperlink"/>
    <w:basedOn w:val="DefaultParagraphFont"/>
    <w:rsid w:val="00440ADC"/>
    <w:rPr>
      <w:color w:val="800080" w:themeColor="followedHyperlink"/>
      <w:u w:val="single"/>
    </w:rPr>
  </w:style>
  <w:style w:type="paragraph" w:styleId="FootnoteText">
    <w:name w:val="footnote text"/>
    <w:basedOn w:val="Normal"/>
    <w:link w:val="FootnoteTextChar"/>
    <w:rsid w:val="00745D86"/>
    <w:pPr>
      <w:spacing w:after="0"/>
    </w:pPr>
  </w:style>
  <w:style w:type="character" w:customStyle="1" w:styleId="FootnoteTextChar">
    <w:name w:val="Footnote Text Char"/>
    <w:basedOn w:val="DefaultParagraphFont"/>
    <w:link w:val="FootnoteText"/>
    <w:rsid w:val="00745D86"/>
    <w:rPr>
      <w:rFonts w:ascii="Arial" w:eastAsia="Times New Roman" w:hAnsi="Arial"/>
      <w:lang w:val="en-US" w:eastAsia="en-US"/>
    </w:rPr>
  </w:style>
  <w:style w:type="character" w:styleId="FootnoteReference">
    <w:name w:val="footnote reference"/>
    <w:basedOn w:val="DefaultParagraphFont"/>
    <w:rsid w:val="00745D86"/>
    <w:rPr>
      <w:vertAlign w:val="superscript"/>
    </w:rPr>
  </w:style>
  <w:style w:type="paragraph" w:styleId="EndnoteText">
    <w:name w:val="endnote text"/>
    <w:basedOn w:val="Normal"/>
    <w:link w:val="EndnoteTextChar"/>
    <w:rsid w:val="00125502"/>
    <w:pPr>
      <w:spacing w:after="0"/>
    </w:pPr>
  </w:style>
  <w:style w:type="character" w:customStyle="1" w:styleId="EndnoteTextChar">
    <w:name w:val="Endnote Text Char"/>
    <w:basedOn w:val="DefaultParagraphFont"/>
    <w:link w:val="EndnoteText"/>
    <w:rsid w:val="00125502"/>
    <w:rPr>
      <w:rFonts w:ascii="Arial" w:eastAsia="Times New Roman" w:hAnsi="Arial"/>
      <w:lang w:val="en-US" w:eastAsia="en-US"/>
    </w:rPr>
  </w:style>
  <w:style w:type="character" w:styleId="EndnoteReference">
    <w:name w:val="endnote reference"/>
    <w:basedOn w:val="DefaultParagraphFont"/>
    <w:rsid w:val="00125502"/>
    <w:rPr>
      <w:vertAlign w:val="superscript"/>
    </w:rPr>
  </w:style>
  <w:style w:type="paragraph" w:styleId="TOC4">
    <w:name w:val="toc 4"/>
    <w:basedOn w:val="Normal"/>
    <w:next w:val="Normal"/>
    <w:autoRedefine/>
    <w:uiPriority w:val="39"/>
    <w:rsid w:val="005D3A04"/>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8711">
      <w:bodyDiv w:val="1"/>
      <w:marLeft w:val="0"/>
      <w:marRight w:val="0"/>
      <w:marTop w:val="60"/>
      <w:marBottom w:val="0"/>
      <w:divBdr>
        <w:top w:val="none" w:sz="0" w:space="0" w:color="auto"/>
        <w:left w:val="none" w:sz="0" w:space="0" w:color="auto"/>
        <w:bottom w:val="none" w:sz="0" w:space="0" w:color="auto"/>
        <w:right w:val="none" w:sz="0" w:space="0" w:color="auto"/>
      </w:divBdr>
    </w:div>
    <w:div w:id="109052042">
      <w:bodyDiv w:val="1"/>
      <w:marLeft w:val="0"/>
      <w:marRight w:val="0"/>
      <w:marTop w:val="0"/>
      <w:marBottom w:val="0"/>
      <w:divBdr>
        <w:top w:val="none" w:sz="0" w:space="0" w:color="auto"/>
        <w:left w:val="none" w:sz="0" w:space="0" w:color="auto"/>
        <w:bottom w:val="none" w:sz="0" w:space="0" w:color="auto"/>
        <w:right w:val="none" w:sz="0" w:space="0" w:color="auto"/>
      </w:divBdr>
    </w:div>
    <w:div w:id="213468925">
      <w:bodyDiv w:val="1"/>
      <w:marLeft w:val="0"/>
      <w:marRight w:val="0"/>
      <w:marTop w:val="0"/>
      <w:marBottom w:val="0"/>
      <w:divBdr>
        <w:top w:val="none" w:sz="0" w:space="0" w:color="auto"/>
        <w:left w:val="none" w:sz="0" w:space="0" w:color="auto"/>
        <w:bottom w:val="none" w:sz="0" w:space="0" w:color="auto"/>
        <w:right w:val="none" w:sz="0" w:space="0" w:color="auto"/>
      </w:divBdr>
    </w:div>
    <w:div w:id="245775194">
      <w:bodyDiv w:val="1"/>
      <w:marLeft w:val="0"/>
      <w:marRight w:val="0"/>
      <w:marTop w:val="0"/>
      <w:marBottom w:val="0"/>
      <w:divBdr>
        <w:top w:val="none" w:sz="0" w:space="0" w:color="auto"/>
        <w:left w:val="none" w:sz="0" w:space="0" w:color="auto"/>
        <w:bottom w:val="none" w:sz="0" w:space="0" w:color="auto"/>
        <w:right w:val="none" w:sz="0" w:space="0" w:color="auto"/>
      </w:divBdr>
    </w:div>
    <w:div w:id="407731061">
      <w:bodyDiv w:val="1"/>
      <w:marLeft w:val="0"/>
      <w:marRight w:val="0"/>
      <w:marTop w:val="0"/>
      <w:marBottom w:val="0"/>
      <w:divBdr>
        <w:top w:val="none" w:sz="0" w:space="0" w:color="auto"/>
        <w:left w:val="none" w:sz="0" w:space="0" w:color="auto"/>
        <w:bottom w:val="none" w:sz="0" w:space="0" w:color="auto"/>
        <w:right w:val="none" w:sz="0" w:space="0" w:color="auto"/>
      </w:divBdr>
    </w:div>
    <w:div w:id="460535625">
      <w:bodyDiv w:val="1"/>
      <w:marLeft w:val="0"/>
      <w:marRight w:val="0"/>
      <w:marTop w:val="0"/>
      <w:marBottom w:val="0"/>
      <w:divBdr>
        <w:top w:val="none" w:sz="0" w:space="0" w:color="auto"/>
        <w:left w:val="none" w:sz="0" w:space="0" w:color="auto"/>
        <w:bottom w:val="none" w:sz="0" w:space="0" w:color="auto"/>
        <w:right w:val="none" w:sz="0" w:space="0" w:color="auto"/>
      </w:divBdr>
    </w:div>
    <w:div w:id="477651821">
      <w:bodyDiv w:val="1"/>
      <w:marLeft w:val="0"/>
      <w:marRight w:val="0"/>
      <w:marTop w:val="0"/>
      <w:marBottom w:val="0"/>
      <w:divBdr>
        <w:top w:val="none" w:sz="0" w:space="0" w:color="auto"/>
        <w:left w:val="none" w:sz="0" w:space="0" w:color="auto"/>
        <w:bottom w:val="none" w:sz="0" w:space="0" w:color="auto"/>
        <w:right w:val="none" w:sz="0" w:space="0" w:color="auto"/>
      </w:divBdr>
    </w:div>
    <w:div w:id="534193936">
      <w:bodyDiv w:val="1"/>
      <w:marLeft w:val="0"/>
      <w:marRight w:val="0"/>
      <w:marTop w:val="0"/>
      <w:marBottom w:val="0"/>
      <w:divBdr>
        <w:top w:val="none" w:sz="0" w:space="0" w:color="auto"/>
        <w:left w:val="none" w:sz="0" w:space="0" w:color="auto"/>
        <w:bottom w:val="none" w:sz="0" w:space="0" w:color="auto"/>
        <w:right w:val="none" w:sz="0" w:space="0" w:color="auto"/>
      </w:divBdr>
    </w:div>
    <w:div w:id="548880587">
      <w:bodyDiv w:val="1"/>
      <w:marLeft w:val="0"/>
      <w:marRight w:val="0"/>
      <w:marTop w:val="0"/>
      <w:marBottom w:val="0"/>
      <w:divBdr>
        <w:top w:val="none" w:sz="0" w:space="0" w:color="auto"/>
        <w:left w:val="none" w:sz="0" w:space="0" w:color="auto"/>
        <w:bottom w:val="none" w:sz="0" w:space="0" w:color="auto"/>
        <w:right w:val="none" w:sz="0" w:space="0" w:color="auto"/>
      </w:divBdr>
      <w:divsChild>
        <w:div w:id="277414055">
          <w:marLeft w:val="0"/>
          <w:marRight w:val="0"/>
          <w:marTop w:val="0"/>
          <w:marBottom w:val="0"/>
          <w:divBdr>
            <w:top w:val="none" w:sz="0" w:space="0" w:color="auto"/>
            <w:left w:val="none" w:sz="0" w:space="0" w:color="auto"/>
            <w:bottom w:val="none" w:sz="0" w:space="0" w:color="auto"/>
            <w:right w:val="none" w:sz="0" w:space="0" w:color="auto"/>
          </w:divBdr>
          <w:divsChild>
            <w:div w:id="1020207891">
              <w:marLeft w:val="0"/>
              <w:marRight w:val="0"/>
              <w:marTop w:val="0"/>
              <w:marBottom w:val="0"/>
              <w:divBdr>
                <w:top w:val="none" w:sz="0" w:space="0" w:color="auto"/>
                <w:left w:val="none" w:sz="0" w:space="0" w:color="auto"/>
                <w:bottom w:val="none" w:sz="0" w:space="0" w:color="auto"/>
                <w:right w:val="none" w:sz="0" w:space="0" w:color="auto"/>
              </w:divBdr>
            </w:div>
            <w:div w:id="1027171957">
              <w:marLeft w:val="0"/>
              <w:marRight w:val="0"/>
              <w:marTop w:val="0"/>
              <w:marBottom w:val="0"/>
              <w:divBdr>
                <w:top w:val="none" w:sz="0" w:space="0" w:color="auto"/>
                <w:left w:val="none" w:sz="0" w:space="0" w:color="auto"/>
                <w:bottom w:val="none" w:sz="0" w:space="0" w:color="auto"/>
                <w:right w:val="none" w:sz="0" w:space="0" w:color="auto"/>
              </w:divBdr>
            </w:div>
            <w:div w:id="1106778418">
              <w:marLeft w:val="0"/>
              <w:marRight w:val="0"/>
              <w:marTop w:val="0"/>
              <w:marBottom w:val="0"/>
              <w:divBdr>
                <w:top w:val="none" w:sz="0" w:space="0" w:color="auto"/>
                <w:left w:val="none" w:sz="0" w:space="0" w:color="auto"/>
                <w:bottom w:val="none" w:sz="0" w:space="0" w:color="auto"/>
                <w:right w:val="none" w:sz="0" w:space="0" w:color="auto"/>
              </w:divBdr>
            </w:div>
            <w:div w:id="1182165533">
              <w:marLeft w:val="0"/>
              <w:marRight w:val="0"/>
              <w:marTop w:val="0"/>
              <w:marBottom w:val="0"/>
              <w:divBdr>
                <w:top w:val="none" w:sz="0" w:space="0" w:color="auto"/>
                <w:left w:val="none" w:sz="0" w:space="0" w:color="auto"/>
                <w:bottom w:val="none" w:sz="0" w:space="0" w:color="auto"/>
                <w:right w:val="none" w:sz="0" w:space="0" w:color="auto"/>
              </w:divBdr>
            </w:div>
            <w:div w:id="1282035032">
              <w:marLeft w:val="0"/>
              <w:marRight w:val="0"/>
              <w:marTop w:val="0"/>
              <w:marBottom w:val="0"/>
              <w:divBdr>
                <w:top w:val="none" w:sz="0" w:space="0" w:color="auto"/>
                <w:left w:val="none" w:sz="0" w:space="0" w:color="auto"/>
                <w:bottom w:val="none" w:sz="0" w:space="0" w:color="auto"/>
                <w:right w:val="none" w:sz="0" w:space="0" w:color="auto"/>
              </w:divBdr>
            </w:div>
            <w:div w:id="1505702531">
              <w:marLeft w:val="0"/>
              <w:marRight w:val="0"/>
              <w:marTop w:val="0"/>
              <w:marBottom w:val="0"/>
              <w:divBdr>
                <w:top w:val="none" w:sz="0" w:space="0" w:color="auto"/>
                <w:left w:val="none" w:sz="0" w:space="0" w:color="auto"/>
                <w:bottom w:val="none" w:sz="0" w:space="0" w:color="auto"/>
                <w:right w:val="none" w:sz="0" w:space="0" w:color="auto"/>
              </w:divBdr>
            </w:div>
            <w:div w:id="1555656500">
              <w:marLeft w:val="0"/>
              <w:marRight w:val="0"/>
              <w:marTop w:val="0"/>
              <w:marBottom w:val="0"/>
              <w:divBdr>
                <w:top w:val="none" w:sz="0" w:space="0" w:color="auto"/>
                <w:left w:val="none" w:sz="0" w:space="0" w:color="auto"/>
                <w:bottom w:val="none" w:sz="0" w:space="0" w:color="auto"/>
                <w:right w:val="none" w:sz="0" w:space="0" w:color="auto"/>
              </w:divBdr>
            </w:div>
            <w:div w:id="1599748992">
              <w:marLeft w:val="0"/>
              <w:marRight w:val="0"/>
              <w:marTop w:val="0"/>
              <w:marBottom w:val="0"/>
              <w:divBdr>
                <w:top w:val="none" w:sz="0" w:space="0" w:color="auto"/>
                <w:left w:val="none" w:sz="0" w:space="0" w:color="auto"/>
                <w:bottom w:val="none" w:sz="0" w:space="0" w:color="auto"/>
                <w:right w:val="none" w:sz="0" w:space="0" w:color="auto"/>
              </w:divBdr>
            </w:div>
            <w:div w:id="1931039612">
              <w:marLeft w:val="0"/>
              <w:marRight w:val="0"/>
              <w:marTop w:val="0"/>
              <w:marBottom w:val="0"/>
              <w:divBdr>
                <w:top w:val="none" w:sz="0" w:space="0" w:color="auto"/>
                <w:left w:val="none" w:sz="0" w:space="0" w:color="auto"/>
                <w:bottom w:val="none" w:sz="0" w:space="0" w:color="auto"/>
                <w:right w:val="none" w:sz="0" w:space="0" w:color="auto"/>
              </w:divBdr>
            </w:div>
            <w:div w:id="1939750586">
              <w:marLeft w:val="0"/>
              <w:marRight w:val="0"/>
              <w:marTop w:val="0"/>
              <w:marBottom w:val="0"/>
              <w:divBdr>
                <w:top w:val="none" w:sz="0" w:space="0" w:color="auto"/>
                <w:left w:val="none" w:sz="0" w:space="0" w:color="auto"/>
                <w:bottom w:val="none" w:sz="0" w:space="0" w:color="auto"/>
                <w:right w:val="none" w:sz="0" w:space="0" w:color="auto"/>
              </w:divBdr>
            </w:div>
            <w:div w:id="2083332725">
              <w:marLeft w:val="0"/>
              <w:marRight w:val="0"/>
              <w:marTop w:val="0"/>
              <w:marBottom w:val="0"/>
              <w:divBdr>
                <w:top w:val="none" w:sz="0" w:space="0" w:color="auto"/>
                <w:left w:val="none" w:sz="0" w:space="0" w:color="auto"/>
                <w:bottom w:val="none" w:sz="0" w:space="0" w:color="auto"/>
                <w:right w:val="none" w:sz="0" w:space="0" w:color="auto"/>
              </w:divBdr>
            </w:div>
            <w:div w:id="21375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39747">
      <w:bodyDiv w:val="1"/>
      <w:marLeft w:val="0"/>
      <w:marRight w:val="0"/>
      <w:marTop w:val="0"/>
      <w:marBottom w:val="0"/>
      <w:divBdr>
        <w:top w:val="none" w:sz="0" w:space="0" w:color="auto"/>
        <w:left w:val="none" w:sz="0" w:space="0" w:color="auto"/>
        <w:bottom w:val="none" w:sz="0" w:space="0" w:color="auto"/>
        <w:right w:val="none" w:sz="0" w:space="0" w:color="auto"/>
      </w:divBdr>
    </w:div>
    <w:div w:id="628244350">
      <w:bodyDiv w:val="1"/>
      <w:marLeft w:val="0"/>
      <w:marRight w:val="0"/>
      <w:marTop w:val="0"/>
      <w:marBottom w:val="0"/>
      <w:divBdr>
        <w:top w:val="none" w:sz="0" w:space="0" w:color="auto"/>
        <w:left w:val="none" w:sz="0" w:space="0" w:color="auto"/>
        <w:bottom w:val="none" w:sz="0" w:space="0" w:color="auto"/>
        <w:right w:val="none" w:sz="0" w:space="0" w:color="auto"/>
      </w:divBdr>
    </w:div>
    <w:div w:id="630020122">
      <w:bodyDiv w:val="1"/>
      <w:marLeft w:val="0"/>
      <w:marRight w:val="0"/>
      <w:marTop w:val="0"/>
      <w:marBottom w:val="0"/>
      <w:divBdr>
        <w:top w:val="none" w:sz="0" w:space="0" w:color="auto"/>
        <w:left w:val="none" w:sz="0" w:space="0" w:color="auto"/>
        <w:bottom w:val="none" w:sz="0" w:space="0" w:color="auto"/>
        <w:right w:val="none" w:sz="0" w:space="0" w:color="auto"/>
      </w:divBdr>
    </w:div>
    <w:div w:id="647171444">
      <w:bodyDiv w:val="1"/>
      <w:marLeft w:val="0"/>
      <w:marRight w:val="0"/>
      <w:marTop w:val="0"/>
      <w:marBottom w:val="0"/>
      <w:divBdr>
        <w:top w:val="none" w:sz="0" w:space="0" w:color="auto"/>
        <w:left w:val="none" w:sz="0" w:space="0" w:color="auto"/>
        <w:bottom w:val="none" w:sz="0" w:space="0" w:color="auto"/>
        <w:right w:val="none" w:sz="0" w:space="0" w:color="auto"/>
      </w:divBdr>
    </w:div>
    <w:div w:id="668824060">
      <w:bodyDiv w:val="1"/>
      <w:marLeft w:val="0"/>
      <w:marRight w:val="0"/>
      <w:marTop w:val="0"/>
      <w:marBottom w:val="0"/>
      <w:divBdr>
        <w:top w:val="none" w:sz="0" w:space="0" w:color="auto"/>
        <w:left w:val="none" w:sz="0" w:space="0" w:color="auto"/>
        <w:bottom w:val="none" w:sz="0" w:space="0" w:color="auto"/>
        <w:right w:val="none" w:sz="0" w:space="0" w:color="auto"/>
      </w:divBdr>
    </w:div>
    <w:div w:id="826749368">
      <w:bodyDiv w:val="1"/>
      <w:marLeft w:val="0"/>
      <w:marRight w:val="0"/>
      <w:marTop w:val="0"/>
      <w:marBottom w:val="0"/>
      <w:divBdr>
        <w:top w:val="none" w:sz="0" w:space="0" w:color="auto"/>
        <w:left w:val="none" w:sz="0" w:space="0" w:color="auto"/>
        <w:bottom w:val="none" w:sz="0" w:space="0" w:color="auto"/>
        <w:right w:val="none" w:sz="0" w:space="0" w:color="auto"/>
      </w:divBdr>
    </w:div>
    <w:div w:id="866144761">
      <w:bodyDiv w:val="1"/>
      <w:marLeft w:val="0"/>
      <w:marRight w:val="0"/>
      <w:marTop w:val="0"/>
      <w:marBottom w:val="0"/>
      <w:divBdr>
        <w:top w:val="none" w:sz="0" w:space="0" w:color="auto"/>
        <w:left w:val="none" w:sz="0" w:space="0" w:color="auto"/>
        <w:bottom w:val="none" w:sz="0" w:space="0" w:color="auto"/>
        <w:right w:val="none" w:sz="0" w:space="0" w:color="auto"/>
      </w:divBdr>
    </w:div>
    <w:div w:id="884491652">
      <w:bodyDiv w:val="1"/>
      <w:marLeft w:val="0"/>
      <w:marRight w:val="0"/>
      <w:marTop w:val="0"/>
      <w:marBottom w:val="0"/>
      <w:divBdr>
        <w:top w:val="none" w:sz="0" w:space="0" w:color="auto"/>
        <w:left w:val="none" w:sz="0" w:space="0" w:color="auto"/>
        <w:bottom w:val="none" w:sz="0" w:space="0" w:color="auto"/>
        <w:right w:val="none" w:sz="0" w:space="0" w:color="auto"/>
      </w:divBdr>
    </w:div>
    <w:div w:id="951942134">
      <w:bodyDiv w:val="1"/>
      <w:marLeft w:val="0"/>
      <w:marRight w:val="0"/>
      <w:marTop w:val="60"/>
      <w:marBottom w:val="0"/>
      <w:divBdr>
        <w:top w:val="none" w:sz="0" w:space="0" w:color="auto"/>
        <w:left w:val="none" w:sz="0" w:space="0" w:color="auto"/>
        <w:bottom w:val="none" w:sz="0" w:space="0" w:color="auto"/>
        <w:right w:val="none" w:sz="0" w:space="0" w:color="auto"/>
      </w:divBdr>
    </w:div>
    <w:div w:id="1016809248">
      <w:bodyDiv w:val="1"/>
      <w:marLeft w:val="0"/>
      <w:marRight w:val="0"/>
      <w:marTop w:val="0"/>
      <w:marBottom w:val="0"/>
      <w:divBdr>
        <w:top w:val="none" w:sz="0" w:space="0" w:color="auto"/>
        <w:left w:val="none" w:sz="0" w:space="0" w:color="auto"/>
        <w:bottom w:val="none" w:sz="0" w:space="0" w:color="auto"/>
        <w:right w:val="none" w:sz="0" w:space="0" w:color="auto"/>
      </w:divBdr>
    </w:div>
    <w:div w:id="1039745421">
      <w:bodyDiv w:val="1"/>
      <w:marLeft w:val="0"/>
      <w:marRight w:val="0"/>
      <w:marTop w:val="0"/>
      <w:marBottom w:val="0"/>
      <w:divBdr>
        <w:top w:val="none" w:sz="0" w:space="0" w:color="auto"/>
        <w:left w:val="none" w:sz="0" w:space="0" w:color="auto"/>
        <w:bottom w:val="none" w:sz="0" w:space="0" w:color="auto"/>
        <w:right w:val="none" w:sz="0" w:space="0" w:color="auto"/>
      </w:divBdr>
    </w:div>
    <w:div w:id="1069309781">
      <w:bodyDiv w:val="1"/>
      <w:marLeft w:val="0"/>
      <w:marRight w:val="0"/>
      <w:marTop w:val="0"/>
      <w:marBottom w:val="0"/>
      <w:divBdr>
        <w:top w:val="none" w:sz="0" w:space="0" w:color="auto"/>
        <w:left w:val="none" w:sz="0" w:space="0" w:color="auto"/>
        <w:bottom w:val="none" w:sz="0" w:space="0" w:color="auto"/>
        <w:right w:val="none" w:sz="0" w:space="0" w:color="auto"/>
      </w:divBdr>
    </w:div>
    <w:div w:id="1247226394">
      <w:bodyDiv w:val="1"/>
      <w:marLeft w:val="0"/>
      <w:marRight w:val="0"/>
      <w:marTop w:val="0"/>
      <w:marBottom w:val="0"/>
      <w:divBdr>
        <w:top w:val="none" w:sz="0" w:space="0" w:color="auto"/>
        <w:left w:val="none" w:sz="0" w:space="0" w:color="auto"/>
        <w:bottom w:val="none" w:sz="0" w:space="0" w:color="auto"/>
        <w:right w:val="none" w:sz="0" w:space="0" w:color="auto"/>
      </w:divBdr>
    </w:div>
    <w:div w:id="1248921390">
      <w:bodyDiv w:val="1"/>
      <w:marLeft w:val="0"/>
      <w:marRight w:val="0"/>
      <w:marTop w:val="0"/>
      <w:marBottom w:val="0"/>
      <w:divBdr>
        <w:top w:val="none" w:sz="0" w:space="0" w:color="auto"/>
        <w:left w:val="none" w:sz="0" w:space="0" w:color="auto"/>
        <w:bottom w:val="none" w:sz="0" w:space="0" w:color="auto"/>
        <w:right w:val="none" w:sz="0" w:space="0" w:color="auto"/>
      </w:divBdr>
    </w:div>
    <w:div w:id="1259602391">
      <w:bodyDiv w:val="1"/>
      <w:marLeft w:val="0"/>
      <w:marRight w:val="0"/>
      <w:marTop w:val="0"/>
      <w:marBottom w:val="0"/>
      <w:divBdr>
        <w:top w:val="none" w:sz="0" w:space="0" w:color="auto"/>
        <w:left w:val="none" w:sz="0" w:space="0" w:color="auto"/>
        <w:bottom w:val="none" w:sz="0" w:space="0" w:color="auto"/>
        <w:right w:val="none" w:sz="0" w:space="0" w:color="auto"/>
      </w:divBdr>
    </w:div>
    <w:div w:id="1269922939">
      <w:bodyDiv w:val="1"/>
      <w:marLeft w:val="0"/>
      <w:marRight w:val="0"/>
      <w:marTop w:val="0"/>
      <w:marBottom w:val="0"/>
      <w:divBdr>
        <w:top w:val="none" w:sz="0" w:space="0" w:color="auto"/>
        <w:left w:val="none" w:sz="0" w:space="0" w:color="auto"/>
        <w:bottom w:val="none" w:sz="0" w:space="0" w:color="auto"/>
        <w:right w:val="none" w:sz="0" w:space="0" w:color="auto"/>
      </w:divBdr>
      <w:divsChild>
        <w:div w:id="135026072">
          <w:marLeft w:val="0"/>
          <w:marRight w:val="0"/>
          <w:marTop w:val="0"/>
          <w:marBottom w:val="0"/>
          <w:divBdr>
            <w:top w:val="none" w:sz="0" w:space="0" w:color="auto"/>
            <w:left w:val="none" w:sz="0" w:space="0" w:color="auto"/>
            <w:bottom w:val="none" w:sz="0" w:space="0" w:color="auto"/>
            <w:right w:val="none" w:sz="0" w:space="0" w:color="auto"/>
          </w:divBdr>
          <w:divsChild>
            <w:div w:id="785658061">
              <w:marLeft w:val="0"/>
              <w:marRight w:val="0"/>
              <w:marTop w:val="0"/>
              <w:marBottom w:val="0"/>
              <w:divBdr>
                <w:top w:val="none" w:sz="0" w:space="0" w:color="auto"/>
                <w:left w:val="none" w:sz="0" w:space="0" w:color="auto"/>
                <w:bottom w:val="none" w:sz="0" w:space="0" w:color="auto"/>
                <w:right w:val="none" w:sz="0" w:space="0" w:color="auto"/>
              </w:divBdr>
            </w:div>
            <w:div w:id="870071975">
              <w:marLeft w:val="0"/>
              <w:marRight w:val="0"/>
              <w:marTop w:val="0"/>
              <w:marBottom w:val="0"/>
              <w:divBdr>
                <w:top w:val="none" w:sz="0" w:space="0" w:color="auto"/>
                <w:left w:val="none" w:sz="0" w:space="0" w:color="auto"/>
                <w:bottom w:val="none" w:sz="0" w:space="0" w:color="auto"/>
                <w:right w:val="none" w:sz="0" w:space="0" w:color="auto"/>
              </w:divBdr>
            </w:div>
            <w:div w:id="1223055955">
              <w:marLeft w:val="0"/>
              <w:marRight w:val="0"/>
              <w:marTop w:val="0"/>
              <w:marBottom w:val="0"/>
              <w:divBdr>
                <w:top w:val="none" w:sz="0" w:space="0" w:color="auto"/>
                <w:left w:val="none" w:sz="0" w:space="0" w:color="auto"/>
                <w:bottom w:val="none" w:sz="0" w:space="0" w:color="auto"/>
                <w:right w:val="none" w:sz="0" w:space="0" w:color="auto"/>
              </w:divBdr>
            </w:div>
            <w:div w:id="12767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55">
      <w:bodyDiv w:val="1"/>
      <w:marLeft w:val="0"/>
      <w:marRight w:val="0"/>
      <w:marTop w:val="0"/>
      <w:marBottom w:val="0"/>
      <w:divBdr>
        <w:top w:val="none" w:sz="0" w:space="0" w:color="auto"/>
        <w:left w:val="none" w:sz="0" w:space="0" w:color="auto"/>
        <w:bottom w:val="none" w:sz="0" w:space="0" w:color="auto"/>
        <w:right w:val="none" w:sz="0" w:space="0" w:color="auto"/>
      </w:divBdr>
    </w:div>
    <w:div w:id="1452940996">
      <w:bodyDiv w:val="1"/>
      <w:marLeft w:val="0"/>
      <w:marRight w:val="0"/>
      <w:marTop w:val="0"/>
      <w:marBottom w:val="0"/>
      <w:divBdr>
        <w:top w:val="none" w:sz="0" w:space="0" w:color="auto"/>
        <w:left w:val="none" w:sz="0" w:space="0" w:color="auto"/>
        <w:bottom w:val="none" w:sz="0" w:space="0" w:color="auto"/>
        <w:right w:val="none" w:sz="0" w:space="0" w:color="auto"/>
      </w:divBdr>
    </w:div>
    <w:div w:id="1458791850">
      <w:bodyDiv w:val="1"/>
      <w:marLeft w:val="0"/>
      <w:marRight w:val="0"/>
      <w:marTop w:val="0"/>
      <w:marBottom w:val="0"/>
      <w:divBdr>
        <w:top w:val="none" w:sz="0" w:space="0" w:color="auto"/>
        <w:left w:val="none" w:sz="0" w:space="0" w:color="auto"/>
        <w:bottom w:val="none" w:sz="0" w:space="0" w:color="auto"/>
        <w:right w:val="none" w:sz="0" w:space="0" w:color="auto"/>
      </w:divBdr>
    </w:div>
    <w:div w:id="1461798593">
      <w:bodyDiv w:val="1"/>
      <w:marLeft w:val="0"/>
      <w:marRight w:val="0"/>
      <w:marTop w:val="0"/>
      <w:marBottom w:val="0"/>
      <w:divBdr>
        <w:top w:val="none" w:sz="0" w:space="0" w:color="auto"/>
        <w:left w:val="none" w:sz="0" w:space="0" w:color="auto"/>
        <w:bottom w:val="none" w:sz="0" w:space="0" w:color="auto"/>
        <w:right w:val="none" w:sz="0" w:space="0" w:color="auto"/>
      </w:divBdr>
    </w:div>
    <w:div w:id="1520125524">
      <w:bodyDiv w:val="1"/>
      <w:marLeft w:val="0"/>
      <w:marRight w:val="0"/>
      <w:marTop w:val="0"/>
      <w:marBottom w:val="0"/>
      <w:divBdr>
        <w:top w:val="none" w:sz="0" w:space="0" w:color="auto"/>
        <w:left w:val="none" w:sz="0" w:space="0" w:color="auto"/>
        <w:bottom w:val="none" w:sz="0" w:space="0" w:color="auto"/>
        <w:right w:val="none" w:sz="0" w:space="0" w:color="auto"/>
      </w:divBdr>
    </w:div>
    <w:div w:id="1521698699">
      <w:bodyDiv w:val="1"/>
      <w:marLeft w:val="0"/>
      <w:marRight w:val="0"/>
      <w:marTop w:val="0"/>
      <w:marBottom w:val="0"/>
      <w:divBdr>
        <w:top w:val="none" w:sz="0" w:space="0" w:color="auto"/>
        <w:left w:val="none" w:sz="0" w:space="0" w:color="auto"/>
        <w:bottom w:val="none" w:sz="0" w:space="0" w:color="auto"/>
        <w:right w:val="none" w:sz="0" w:space="0" w:color="auto"/>
      </w:divBdr>
      <w:divsChild>
        <w:div w:id="2084639761">
          <w:marLeft w:val="0"/>
          <w:marRight w:val="0"/>
          <w:marTop w:val="0"/>
          <w:marBottom w:val="0"/>
          <w:divBdr>
            <w:top w:val="none" w:sz="0" w:space="0" w:color="auto"/>
            <w:left w:val="none" w:sz="0" w:space="0" w:color="auto"/>
            <w:bottom w:val="none" w:sz="0" w:space="0" w:color="auto"/>
            <w:right w:val="none" w:sz="0" w:space="0" w:color="auto"/>
          </w:divBdr>
          <w:divsChild>
            <w:div w:id="20301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8090">
      <w:bodyDiv w:val="1"/>
      <w:marLeft w:val="0"/>
      <w:marRight w:val="0"/>
      <w:marTop w:val="0"/>
      <w:marBottom w:val="0"/>
      <w:divBdr>
        <w:top w:val="none" w:sz="0" w:space="0" w:color="auto"/>
        <w:left w:val="none" w:sz="0" w:space="0" w:color="auto"/>
        <w:bottom w:val="none" w:sz="0" w:space="0" w:color="auto"/>
        <w:right w:val="none" w:sz="0" w:space="0" w:color="auto"/>
      </w:divBdr>
    </w:div>
    <w:div w:id="1593736225">
      <w:bodyDiv w:val="1"/>
      <w:marLeft w:val="0"/>
      <w:marRight w:val="0"/>
      <w:marTop w:val="0"/>
      <w:marBottom w:val="0"/>
      <w:divBdr>
        <w:top w:val="none" w:sz="0" w:space="0" w:color="auto"/>
        <w:left w:val="none" w:sz="0" w:space="0" w:color="auto"/>
        <w:bottom w:val="none" w:sz="0" w:space="0" w:color="auto"/>
        <w:right w:val="none" w:sz="0" w:space="0" w:color="auto"/>
      </w:divBdr>
    </w:div>
    <w:div w:id="1596326899">
      <w:bodyDiv w:val="1"/>
      <w:marLeft w:val="0"/>
      <w:marRight w:val="0"/>
      <w:marTop w:val="0"/>
      <w:marBottom w:val="0"/>
      <w:divBdr>
        <w:top w:val="none" w:sz="0" w:space="0" w:color="auto"/>
        <w:left w:val="none" w:sz="0" w:space="0" w:color="auto"/>
        <w:bottom w:val="none" w:sz="0" w:space="0" w:color="auto"/>
        <w:right w:val="none" w:sz="0" w:space="0" w:color="auto"/>
      </w:divBdr>
    </w:div>
    <w:div w:id="1640070790">
      <w:bodyDiv w:val="1"/>
      <w:marLeft w:val="0"/>
      <w:marRight w:val="0"/>
      <w:marTop w:val="0"/>
      <w:marBottom w:val="0"/>
      <w:divBdr>
        <w:top w:val="none" w:sz="0" w:space="0" w:color="auto"/>
        <w:left w:val="none" w:sz="0" w:space="0" w:color="auto"/>
        <w:bottom w:val="none" w:sz="0" w:space="0" w:color="auto"/>
        <w:right w:val="none" w:sz="0" w:space="0" w:color="auto"/>
      </w:divBdr>
    </w:div>
    <w:div w:id="1703895122">
      <w:bodyDiv w:val="1"/>
      <w:marLeft w:val="0"/>
      <w:marRight w:val="0"/>
      <w:marTop w:val="0"/>
      <w:marBottom w:val="0"/>
      <w:divBdr>
        <w:top w:val="none" w:sz="0" w:space="0" w:color="auto"/>
        <w:left w:val="none" w:sz="0" w:space="0" w:color="auto"/>
        <w:bottom w:val="none" w:sz="0" w:space="0" w:color="auto"/>
        <w:right w:val="none" w:sz="0" w:space="0" w:color="auto"/>
      </w:divBdr>
    </w:div>
    <w:div w:id="1706637814">
      <w:bodyDiv w:val="1"/>
      <w:marLeft w:val="0"/>
      <w:marRight w:val="0"/>
      <w:marTop w:val="0"/>
      <w:marBottom w:val="0"/>
      <w:divBdr>
        <w:top w:val="none" w:sz="0" w:space="0" w:color="auto"/>
        <w:left w:val="none" w:sz="0" w:space="0" w:color="auto"/>
        <w:bottom w:val="none" w:sz="0" w:space="0" w:color="auto"/>
        <w:right w:val="none" w:sz="0" w:space="0" w:color="auto"/>
      </w:divBdr>
    </w:div>
    <w:div w:id="1707676640">
      <w:bodyDiv w:val="1"/>
      <w:marLeft w:val="0"/>
      <w:marRight w:val="0"/>
      <w:marTop w:val="0"/>
      <w:marBottom w:val="0"/>
      <w:divBdr>
        <w:top w:val="none" w:sz="0" w:space="0" w:color="auto"/>
        <w:left w:val="none" w:sz="0" w:space="0" w:color="auto"/>
        <w:bottom w:val="none" w:sz="0" w:space="0" w:color="auto"/>
        <w:right w:val="none" w:sz="0" w:space="0" w:color="auto"/>
      </w:divBdr>
    </w:div>
    <w:div w:id="1708018665">
      <w:bodyDiv w:val="1"/>
      <w:marLeft w:val="0"/>
      <w:marRight w:val="0"/>
      <w:marTop w:val="0"/>
      <w:marBottom w:val="0"/>
      <w:divBdr>
        <w:top w:val="none" w:sz="0" w:space="0" w:color="auto"/>
        <w:left w:val="none" w:sz="0" w:space="0" w:color="auto"/>
        <w:bottom w:val="none" w:sz="0" w:space="0" w:color="auto"/>
        <w:right w:val="none" w:sz="0" w:space="0" w:color="auto"/>
      </w:divBdr>
      <w:divsChild>
        <w:div w:id="1311982025">
          <w:marLeft w:val="0"/>
          <w:marRight w:val="0"/>
          <w:marTop w:val="0"/>
          <w:marBottom w:val="0"/>
          <w:divBdr>
            <w:top w:val="none" w:sz="0" w:space="0" w:color="auto"/>
            <w:left w:val="none" w:sz="0" w:space="0" w:color="auto"/>
            <w:bottom w:val="none" w:sz="0" w:space="0" w:color="auto"/>
            <w:right w:val="none" w:sz="0" w:space="0" w:color="auto"/>
          </w:divBdr>
          <w:divsChild>
            <w:div w:id="102112529">
              <w:marLeft w:val="0"/>
              <w:marRight w:val="0"/>
              <w:marTop w:val="0"/>
              <w:marBottom w:val="0"/>
              <w:divBdr>
                <w:top w:val="none" w:sz="0" w:space="0" w:color="auto"/>
                <w:left w:val="none" w:sz="0" w:space="0" w:color="auto"/>
                <w:bottom w:val="none" w:sz="0" w:space="0" w:color="auto"/>
                <w:right w:val="none" w:sz="0" w:space="0" w:color="auto"/>
              </w:divBdr>
            </w:div>
            <w:div w:id="390154495">
              <w:marLeft w:val="0"/>
              <w:marRight w:val="0"/>
              <w:marTop w:val="0"/>
              <w:marBottom w:val="0"/>
              <w:divBdr>
                <w:top w:val="none" w:sz="0" w:space="0" w:color="auto"/>
                <w:left w:val="none" w:sz="0" w:space="0" w:color="auto"/>
                <w:bottom w:val="none" w:sz="0" w:space="0" w:color="auto"/>
                <w:right w:val="none" w:sz="0" w:space="0" w:color="auto"/>
              </w:divBdr>
            </w:div>
            <w:div w:id="463699214">
              <w:marLeft w:val="0"/>
              <w:marRight w:val="0"/>
              <w:marTop w:val="0"/>
              <w:marBottom w:val="0"/>
              <w:divBdr>
                <w:top w:val="none" w:sz="0" w:space="0" w:color="auto"/>
                <w:left w:val="none" w:sz="0" w:space="0" w:color="auto"/>
                <w:bottom w:val="none" w:sz="0" w:space="0" w:color="auto"/>
                <w:right w:val="none" w:sz="0" w:space="0" w:color="auto"/>
              </w:divBdr>
            </w:div>
            <w:div w:id="515116024">
              <w:marLeft w:val="0"/>
              <w:marRight w:val="0"/>
              <w:marTop w:val="0"/>
              <w:marBottom w:val="0"/>
              <w:divBdr>
                <w:top w:val="none" w:sz="0" w:space="0" w:color="auto"/>
                <w:left w:val="none" w:sz="0" w:space="0" w:color="auto"/>
                <w:bottom w:val="none" w:sz="0" w:space="0" w:color="auto"/>
                <w:right w:val="none" w:sz="0" w:space="0" w:color="auto"/>
              </w:divBdr>
            </w:div>
            <w:div w:id="717362660">
              <w:marLeft w:val="0"/>
              <w:marRight w:val="0"/>
              <w:marTop w:val="0"/>
              <w:marBottom w:val="0"/>
              <w:divBdr>
                <w:top w:val="none" w:sz="0" w:space="0" w:color="auto"/>
                <w:left w:val="none" w:sz="0" w:space="0" w:color="auto"/>
                <w:bottom w:val="none" w:sz="0" w:space="0" w:color="auto"/>
                <w:right w:val="none" w:sz="0" w:space="0" w:color="auto"/>
              </w:divBdr>
            </w:div>
            <w:div w:id="819538170">
              <w:marLeft w:val="0"/>
              <w:marRight w:val="0"/>
              <w:marTop w:val="0"/>
              <w:marBottom w:val="0"/>
              <w:divBdr>
                <w:top w:val="none" w:sz="0" w:space="0" w:color="auto"/>
                <w:left w:val="none" w:sz="0" w:space="0" w:color="auto"/>
                <w:bottom w:val="none" w:sz="0" w:space="0" w:color="auto"/>
                <w:right w:val="none" w:sz="0" w:space="0" w:color="auto"/>
              </w:divBdr>
            </w:div>
            <w:div w:id="830680206">
              <w:marLeft w:val="0"/>
              <w:marRight w:val="0"/>
              <w:marTop w:val="0"/>
              <w:marBottom w:val="0"/>
              <w:divBdr>
                <w:top w:val="none" w:sz="0" w:space="0" w:color="auto"/>
                <w:left w:val="none" w:sz="0" w:space="0" w:color="auto"/>
                <w:bottom w:val="none" w:sz="0" w:space="0" w:color="auto"/>
                <w:right w:val="none" w:sz="0" w:space="0" w:color="auto"/>
              </w:divBdr>
            </w:div>
            <w:div w:id="832184073">
              <w:marLeft w:val="0"/>
              <w:marRight w:val="0"/>
              <w:marTop w:val="0"/>
              <w:marBottom w:val="0"/>
              <w:divBdr>
                <w:top w:val="none" w:sz="0" w:space="0" w:color="auto"/>
                <w:left w:val="none" w:sz="0" w:space="0" w:color="auto"/>
                <w:bottom w:val="none" w:sz="0" w:space="0" w:color="auto"/>
                <w:right w:val="none" w:sz="0" w:space="0" w:color="auto"/>
              </w:divBdr>
            </w:div>
            <w:div w:id="837229414">
              <w:marLeft w:val="0"/>
              <w:marRight w:val="0"/>
              <w:marTop w:val="0"/>
              <w:marBottom w:val="0"/>
              <w:divBdr>
                <w:top w:val="none" w:sz="0" w:space="0" w:color="auto"/>
                <w:left w:val="none" w:sz="0" w:space="0" w:color="auto"/>
                <w:bottom w:val="none" w:sz="0" w:space="0" w:color="auto"/>
                <w:right w:val="none" w:sz="0" w:space="0" w:color="auto"/>
              </w:divBdr>
            </w:div>
            <w:div w:id="897399444">
              <w:marLeft w:val="0"/>
              <w:marRight w:val="0"/>
              <w:marTop w:val="0"/>
              <w:marBottom w:val="0"/>
              <w:divBdr>
                <w:top w:val="none" w:sz="0" w:space="0" w:color="auto"/>
                <w:left w:val="none" w:sz="0" w:space="0" w:color="auto"/>
                <w:bottom w:val="none" w:sz="0" w:space="0" w:color="auto"/>
                <w:right w:val="none" w:sz="0" w:space="0" w:color="auto"/>
              </w:divBdr>
            </w:div>
            <w:div w:id="941450132">
              <w:marLeft w:val="0"/>
              <w:marRight w:val="0"/>
              <w:marTop w:val="0"/>
              <w:marBottom w:val="0"/>
              <w:divBdr>
                <w:top w:val="none" w:sz="0" w:space="0" w:color="auto"/>
                <w:left w:val="none" w:sz="0" w:space="0" w:color="auto"/>
                <w:bottom w:val="none" w:sz="0" w:space="0" w:color="auto"/>
                <w:right w:val="none" w:sz="0" w:space="0" w:color="auto"/>
              </w:divBdr>
            </w:div>
            <w:div w:id="1283734123">
              <w:marLeft w:val="0"/>
              <w:marRight w:val="0"/>
              <w:marTop w:val="0"/>
              <w:marBottom w:val="0"/>
              <w:divBdr>
                <w:top w:val="none" w:sz="0" w:space="0" w:color="auto"/>
                <w:left w:val="none" w:sz="0" w:space="0" w:color="auto"/>
                <w:bottom w:val="none" w:sz="0" w:space="0" w:color="auto"/>
                <w:right w:val="none" w:sz="0" w:space="0" w:color="auto"/>
              </w:divBdr>
            </w:div>
            <w:div w:id="1371953706">
              <w:marLeft w:val="0"/>
              <w:marRight w:val="0"/>
              <w:marTop w:val="0"/>
              <w:marBottom w:val="0"/>
              <w:divBdr>
                <w:top w:val="none" w:sz="0" w:space="0" w:color="auto"/>
                <w:left w:val="none" w:sz="0" w:space="0" w:color="auto"/>
                <w:bottom w:val="none" w:sz="0" w:space="0" w:color="auto"/>
                <w:right w:val="none" w:sz="0" w:space="0" w:color="auto"/>
              </w:divBdr>
            </w:div>
            <w:div w:id="1712805427">
              <w:marLeft w:val="0"/>
              <w:marRight w:val="0"/>
              <w:marTop w:val="0"/>
              <w:marBottom w:val="0"/>
              <w:divBdr>
                <w:top w:val="none" w:sz="0" w:space="0" w:color="auto"/>
                <w:left w:val="none" w:sz="0" w:space="0" w:color="auto"/>
                <w:bottom w:val="none" w:sz="0" w:space="0" w:color="auto"/>
                <w:right w:val="none" w:sz="0" w:space="0" w:color="auto"/>
              </w:divBdr>
            </w:div>
            <w:div w:id="1897889304">
              <w:marLeft w:val="0"/>
              <w:marRight w:val="0"/>
              <w:marTop w:val="0"/>
              <w:marBottom w:val="0"/>
              <w:divBdr>
                <w:top w:val="none" w:sz="0" w:space="0" w:color="auto"/>
                <w:left w:val="none" w:sz="0" w:space="0" w:color="auto"/>
                <w:bottom w:val="none" w:sz="0" w:space="0" w:color="auto"/>
                <w:right w:val="none" w:sz="0" w:space="0" w:color="auto"/>
              </w:divBdr>
            </w:div>
            <w:div w:id="1910771317">
              <w:marLeft w:val="0"/>
              <w:marRight w:val="0"/>
              <w:marTop w:val="0"/>
              <w:marBottom w:val="0"/>
              <w:divBdr>
                <w:top w:val="none" w:sz="0" w:space="0" w:color="auto"/>
                <w:left w:val="none" w:sz="0" w:space="0" w:color="auto"/>
                <w:bottom w:val="none" w:sz="0" w:space="0" w:color="auto"/>
                <w:right w:val="none" w:sz="0" w:space="0" w:color="auto"/>
              </w:divBdr>
            </w:div>
            <w:div w:id="2103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244">
      <w:bodyDiv w:val="1"/>
      <w:marLeft w:val="0"/>
      <w:marRight w:val="0"/>
      <w:marTop w:val="0"/>
      <w:marBottom w:val="0"/>
      <w:divBdr>
        <w:top w:val="none" w:sz="0" w:space="0" w:color="auto"/>
        <w:left w:val="none" w:sz="0" w:space="0" w:color="auto"/>
        <w:bottom w:val="none" w:sz="0" w:space="0" w:color="auto"/>
        <w:right w:val="none" w:sz="0" w:space="0" w:color="auto"/>
      </w:divBdr>
    </w:div>
    <w:div w:id="1713074127">
      <w:bodyDiv w:val="1"/>
      <w:marLeft w:val="0"/>
      <w:marRight w:val="0"/>
      <w:marTop w:val="0"/>
      <w:marBottom w:val="0"/>
      <w:divBdr>
        <w:top w:val="none" w:sz="0" w:space="0" w:color="auto"/>
        <w:left w:val="none" w:sz="0" w:space="0" w:color="auto"/>
        <w:bottom w:val="none" w:sz="0" w:space="0" w:color="auto"/>
        <w:right w:val="none" w:sz="0" w:space="0" w:color="auto"/>
      </w:divBdr>
    </w:div>
    <w:div w:id="1724331458">
      <w:bodyDiv w:val="1"/>
      <w:marLeft w:val="0"/>
      <w:marRight w:val="0"/>
      <w:marTop w:val="0"/>
      <w:marBottom w:val="0"/>
      <w:divBdr>
        <w:top w:val="none" w:sz="0" w:space="0" w:color="auto"/>
        <w:left w:val="none" w:sz="0" w:space="0" w:color="auto"/>
        <w:bottom w:val="none" w:sz="0" w:space="0" w:color="auto"/>
        <w:right w:val="none" w:sz="0" w:space="0" w:color="auto"/>
      </w:divBdr>
    </w:div>
    <w:div w:id="1736080111">
      <w:bodyDiv w:val="1"/>
      <w:marLeft w:val="0"/>
      <w:marRight w:val="0"/>
      <w:marTop w:val="0"/>
      <w:marBottom w:val="0"/>
      <w:divBdr>
        <w:top w:val="none" w:sz="0" w:space="0" w:color="auto"/>
        <w:left w:val="none" w:sz="0" w:space="0" w:color="auto"/>
        <w:bottom w:val="none" w:sz="0" w:space="0" w:color="auto"/>
        <w:right w:val="none" w:sz="0" w:space="0" w:color="auto"/>
      </w:divBdr>
      <w:divsChild>
        <w:div w:id="2001032718">
          <w:marLeft w:val="0"/>
          <w:marRight w:val="0"/>
          <w:marTop w:val="0"/>
          <w:marBottom w:val="0"/>
          <w:divBdr>
            <w:top w:val="none" w:sz="0" w:space="0" w:color="auto"/>
            <w:left w:val="none" w:sz="0" w:space="0" w:color="auto"/>
            <w:bottom w:val="none" w:sz="0" w:space="0" w:color="auto"/>
            <w:right w:val="none" w:sz="0" w:space="0" w:color="auto"/>
          </w:divBdr>
        </w:div>
      </w:divsChild>
    </w:div>
    <w:div w:id="1845821719">
      <w:bodyDiv w:val="1"/>
      <w:marLeft w:val="0"/>
      <w:marRight w:val="0"/>
      <w:marTop w:val="0"/>
      <w:marBottom w:val="0"/>
      <w:divBdr>
        <w:top w:val="none" w:sz="0" w:space="0" w:color="auto"/>
        <w:left w:val="none" w:sz="0" w:space="0" w:color="auto"/>
        <w:bottom w:val="none" w:sz="0" w:space="0" w:color="auto"/>
        <w:right w:val="none" w:sz="0" w:space="0" w:color="auto"/>
      </w:divBdr>
    </w:div>
    <w:div w:id="1853181056">
      <w:bodyDiv w:val="1"/>
      <w:marLeft w:val="0"/>
      <w:marRight w:val="0"/>
      <w:marTop w:val="0"/>
      <w:marBottom w:val="0"/>
      <w:divBdr>
        <w:top w:val="none" w:sz="0" w:space="0" w:color="auto"/>
        <w:left w:val="none" w:sz="0" w:space="0" w:color="auto"/>
        <w:bottom w:val="none" w:sz="0" w:space="0" w:color="auto"/>
        <w:right w:val="none" w:sz="0" w:space="0" w:color="auto"/>
      </w:divBdr>
    </w:div>
    <w:div w:id="1858957242">
      <w:bodyDiv w:val="1"/>
      <w:marLeft w:val="0"/>
      <w:marRight w:val="0"/>
      <w:marTop w:val="0"/>
      <w:marBottom w:val="0"/>
      <w:divBdr>
        <w:top w:val="none" w:sz="0" w:space="0" w:color="auto"/>
        <w:left w:val="none" w:sz="0" w:space="0" w:color="auto"/>
        <w:bottom w:val="none" w:sz="0" w:space="0" w:color="auto"/>
        <w:right w:val="none" w:sz="0" w:space="0" w:color="auto"/>
      </w:divBdr>
    </w:div>
    <w:div w:id="1881625616">
      <w:bodyDiv w:val="1"/>
      <w:marLeft w:val="0"/>
      <w:marRight w:val="0"/>
      <w:marTop w:val="0"/>
      <w:marBottom w:val="0"/>
      <w:divBdr>
        <w:top w:val="none" w:sz="0" w:space="0" w:color="auto"/>
        <w:left w:val="none" w:sz="0" w:space="0" w:color="auto"/>
        <w:bottom w:val="none" w:sz="0" w:space="0" w:color="auto"/>
        <w:right w:val="none" w:sz="0" w:space="0" w:color="auto"/>
      </w:divBdr>
    </w:div>
    <w:div w:id="1965110714">
      <w:bodyDiv w:val="1"/>
      <w:marLeft w:val="0"/>
      <w:marRight w:val="0"/>
      <w:marTop w:val="0"/>
      <w:marBottom w:val="0"/>
      <w:divBdr>
        <w:top w:val="none" w:sz="0" w:space="0" w:color="auto"/>
        <w:left w:val="none" w:sz="0" w:space="0" w:color="auto"/>
        <w:bottom w:val="none" w:sz="0" w:space="0" w:color="auto"/>
        <w:right w:val="none" w:sz="0" w:space="0" w:color="auto"/>
      </w:divBdr>
    </w:div>
    <w:div w:id="2071538951">
      <w:bodyDiv w:val="1"/>
      <w:marLeft w:val="0"/>
      <w:marRight w:val="0"/>
      <w:marTop w:val="0"/>
      <w:marBottom w:val="0"/>
      <w:divBdr>
        <w:top w:val="none" w:sz="0" w:space="0" w:color="auto"/>
        <w:left w:val="none" w:sz="0" w:space="0" w:color="auto"/>
        <w:bottom w:val="none" w:sz="0" w:space="0" w:color="auto"/>
        <w:right w:val="none" w:sz="0" w:space="0" w:color="auto"/>
      </w:divBdr>
      <w:divsChild>
        <w:div w:id="1574775360">
          <w:marLeft w:val="0"/>
          <w:marRight w:val="0"/>
          <w:marTop w:val="0"/>
          <w:marBottom w:val="0"/>
          <w:divBdr>
            <w:top w:val="none" w:sz="0" w:space="0" w:color="auto"/>
            <w:left w:val="none" w:sz="0" w:space="0" w:color="auto"/>
            <w:bottom w:val="none" w:sz="0" w:space="0" w:color="auto"/>
            <w:right w:val="none" w:sz="0" w:space="0" w:color="auto"/>
          </w:divBdr>
          <w:divsChild>
            <w:div w:id="385879382">
              <w:marLeft w:val="0"/>
              <w:marRight w:val="0"/>
              <w:marTop w:val="0"/>
              <w:marBottom w:val="0"/>
              <w:divBdr>
                <w:top w:val="none" w:sz="0" w:space="0" w:color="auto"/>
                <w:left w:val="none" w:sz="0" w:space="0" w:color="auto"/>
                <w:bottom w:val="none" w:sz="0" w:space="0" w:color="auto"/>
                <w:right w:val="none" w:sz="0" w:space="0" w:color="auto"/>
              </w:divBdr>
            </w:div>
            <w:div w:id="433675360">
              <w:marLeft w:val="0"/>
              <w:marRight w:val="0"/>
              <w:marTop w:val="0"/>
              <w:marBottom w:val="0"/>
              <w:divBdr>
                <w:top w:val="none" w:sz="0" w:space="0" w:color="auto"/>
                <w:left w:val="none" w:sz="0" w:space="0" w:color="auto"/>
                <w:bottom w:val="none" w:sz="0" w:space="0" w:color="auto"/>
                <w:right w:val="none" w:sz="0" w:space="0" w:color="auto"/>
              </w:divBdr>
            </w:div>
            <w:div w:id="1278484518">
              <w:marLeft w:val="0"/>
              <w:marRight w:val="0"/>
              <w:marTop w:val="0"/>
              <w:marBottom w:val="0"/>
              <w:divBdr>
                <w:top w:val="none" w:sz="0" w:space="0" w:color="auto"/>
                <w:left w:val="none" w:sz="0" w:space="0" w:color="auto"/>
                <w:bottom w:val="none" w:sz="0" w:space="0" w:color="auto"/>
                <w:right w:val="none" w:sz="0" w:space="0" w:color="auto"/>
              </w:divBdr>
            </w:div>
            <w:div w:id="1434781418">
              <w:marLeft w:val="0"/>
              <w:marRight w:val="0"/>
              <w:marTop w:val="0"/>
              <w:marBottom w:val="0"/>
              <w:divBdr>
                <w:top w:val="none" w:sz="0" w:space="0" w:color="auto"/>
                <w:left w:val="none" w:sz="0" w:space="0" w:color="auto"/>
                <w:bottom w:val="none" w:sz="0" w:space="0" w:color="auto"/>
                <w:right w:val="none" w:sz="0" w:space="0" w:color="auto"/>
              </w:divBdr>
            </w:div>
            <w:div w:id="1658456695">
              <w:marLeft w:val="0"/>
              <w:marRight w:val="0"/>
              <w:marTop w:val="0"/>
              <w:marBottom w:val="0"/>
              <w:divBdr>
                <w:top w:val="none" w:sz="0" w:space="0" w:color="auto"/>
                <w:left w:val="none" w:sz="0" w:space="0" w:color="auto"/>
                <w:bottom w:val="none" w:sz="0" w:space="0" w:color="auto"/>
                <w:right w:val="none" w:sz="0" w:space="0" w:color="auto"/>
              </w:divBdr>
            </w:div>
            <w:div w:id="2109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1524">
      <w:bodyDiv w:val="1"/>
      <w:marLeft w:val="0"/>
      <w:marRight w:val="0"/>
      <w:marTop w:val="0"/>
      <w:marBottom w:val="0"/>
      <w:divBdr>
        <w:top w:val="none" w:sz="0" w:space="0" w:color="auto"/>
        <w:left w:val="none" w:sz="0" w:space="0" w:color="auto"/>
        <w:bottom w:val="none" w:sz="0" w:space="0" w:color="auto"/>
        <w:right w:val="none" w:sz="0" w:space="0" w:color="auto"/>
      </w:divBdr>
      <w:divsChild>
        <w:div w:id="135692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84347-A4A3-4A38-8F9A-90659863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LBG</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2</cp:revision>
  <dcterms:created xsi:type="dcterms:W3CDTF">2018-10-12T01:55:00Z</dcterms:created>
  <dcterms:modified xsi:type="dcterms:W3CDTF">2018-10-12T01:55:00Z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Lloyds Banking Group</vt:lpwstr>
  </property>
  <property fmtid="{D5CDD505-2E9C-101B-9397-08002B2CF9AE}" pid="3" name="Status">
    <vt:lpwstr>Draft</vt:lpwstr>
  </property>
  <property fmtid="{D5CDD505-2E9C-101B-9397-08002B2CF9AE}" pid="4" name="Revision Number">
    <vt:lpwstr>0.1</vt:lpwstr>
  </property>
  <property fmtid="{D5CDD505-2E9C-101B-9397-08002B2CF9AE}" pid="5" name="Revision Date">
    <vt:lpwstr>31st Oct 2012</vt:lpwstr>
  </property>
  <property fmtid="{D5CDD505-2E9C-101B-9397-08002B2CF9AE}" pid="6" name="TitusGUID">
    <vt:lpwstr>9a7a46e3-7482-41e8-99c9-fed5f57494da</vt:lpwstr>
  </property>
  <property fmtid="{D5CDD505-2E9C-101B-9397-08002B2CF9AE}" pid="7" name="Classification">
    <vt:lpwstr>Internal</vt:lpwstr>
  </property>
  <property fmtid="{D5CDD505-2E9C-101B-9397-08002B2CF9AE}" pid="8" name="HeadersandFooters">
    <vt:lpwstr>Header &amp; Footer</vt:lpwstr>
  </property>
</Properties>
</file>